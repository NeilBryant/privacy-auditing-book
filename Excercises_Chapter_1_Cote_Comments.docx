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55B" w:rsidRDefault="0055555B" w:rsidP="005555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41"/>
          <w:szCs w:val="41"/>
        </w:rPr>
      </w:pPr>
      <w:r>
        <w:rPr>
          <w:rFonts w:ascii="Helvetica" w:hAnsi="Helvetica" w:cs="Helvetica"/>
          <w:color w:val="000000"/>
          <w:sz w:val="41"/>
          <w:szCs w:val="41"/>
        </w:rPr>
        <w:t>Chapter 1</w:t>
      </w:r>
    </w:p>
    <w:p w:rsidR="0055555B" w:rsidRDefault="0055555B" w:rsidP="005555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49"/>
          <w:szCs w:val="49"/>
        </w:rPr>
      </w:pPr>
      <w:r>
        <w:rPr>
          <w:rFonts w:ascii="Helvetica" w:hAnsi="Helvetica" w:cs="Helvetica"/>
          <w:color w:val="000000"/>
          <w:sz w:val="49"/>
          <w:szCs w:val="49"/>
        </w:rPr>
        <w:t>Forensic Data</w:t>
      </w:r>
    </w:p>
    <w:p w:rsidR="00B5334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9"/>
          <w:szCs w:val="19"/>
        </w:rPr>
      </w:pPr>
      <w:r>
        <w:rPr>
          <w:rFonts w:ascii="Helvetica" w:hAnsi="Helvetica" w:cs="Helvetica"/>
          <w:color w:val="000000"/>
          <w:sz w:val="19"/>
          <w:szCs w:val="19"/>
        </w:rPr>
        <w:t xml:space="preserve">Today there are three fundamental kinds of forensic data: </w:t>
      </w:r>
    </w:p>
    <w:p w:rsidR="0055555B" w:rsidRDefault="0055555B" w:rsidP="00B5334B">
      <w:pPr>
        <w:pStyle w:val="ListParagraph"/>
        <w:widowControl w:val="0"/>
        <w:numPr>
          <w:ilvl w:val="0"/>
          <w:numId w:val="1"/>
          <w:numberingChange w:id="0" w:author="Scott Coté" w:date="2010-06-20T08:02: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Disk Images</w:t>
      </w:r>
    </w:p>
    <w:p w:rsidR="0055555B" w:rsidRPr="000142C7" w:rsidRDefault="0055555B" w:rsidP="000142C7">
      <w:pPr>
        <w:pStyle w:val="ListParagraph"/>
        <w:widowControl w:val="0"/>
        <w:numPr>
          <w:ilvl w:val="0"/>
          <w:numId w:val="1"/>
          <w:numberingChange w:id="1" w:author="Scott Coté" w:date="2010-06-20T08:02: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sidRPr="000142C7">
        <w:rPr>
          <w:rFonts w:ascii="Helvetica" w:hAnsi="Helvetica" w:cs="Helvetica"/>
          <w:color w:val="000000"/>
          <w:sz w:val="19"/>
          <w:szCs w:val="19"/>
        </w:rPr>
        <w:t>Memory Images</w:t>
      </w:r>
    </w:p>
    <w:p w:rsidR="0055555B" w:rsidRPr="000142C7" w:rsidRDefault="0055555B" w:rsidP="000142C7">
      <w:pPr>
        <w:pStyle w:val="ListParagraph"/>
        <w:widowControl w:val="0"/>
        <w:numPr>
          <w:ilvl w:val="0"/>
          <w:numId w:val="1"/>
          <w:numberingChange w:id="2" w:author="Scott Coté" w:date="2010-06-20T08:02: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sidRPr="000142C7">
        <w:rPr>
          <w:rFonts w:ascii="Helvetica" w:hAnsi="Helvetica" w:cs="Helvetica"/>
          <w:color w:val="000000"/>
          <w:sz w:val="19"/>
          <w:szCs w:val="19"/>
        </w:rPr>
        <w:t>Packets intercepted on a network.</w:t>
      </w:r>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 xml:space="preserve">Most research to date has been done with Disk images. Most data is stored on disk, and most forensic investigations have been for the purpose of finding information that is on a disk (such as in the </w:t>
      </w:r>
      <w:r w:rsidR="00195BDE">
        <w:rPr>
          <w:rFonts w:ascii="Helvetica" w:hAnsi="Helvetica" w:cs="Helvetica"/>
          <w:color w:val="000000"/>
          <w:sz w:val="19"/>
          <w:szCs w:val="19"/>
        </w:rPr>
        <w:t>case of a child pornography in</w:t>
      </w:r>
      <w:r>
        <w:rPr>
          <w:rFonts w:ascii="Helvetica" w:hAnsi="Helvetica" w:cs="Helvetica"/>
          <w:color w:val="000000"/>
          <w:sz w:val="19"/>
          <w:szCs w:val="19"/>
        </w:rPr>
        <w:t>vestigation), or in trying to understand information left behind on a disk (for example, after an intrusion or malware incident</w:t>
      </w:r>
      <w:ins w:id="3" w:author="Scott Coté" w:date="2010-06-20T08:03:00Z">
        <w:r w:rsidR="00D54629">
          <w:rPr>
            <w:rFonts w:ascii="Helvetica" w:hAnsi="Helvetica" w:cs="Helvetica"/>
            <w:color w:val="000000"/>
            <w:sz w:val="19"/>
            <w:szCs w:val="19"/>
          </w:rPr>
          <w:t>)</w:t>
        </w:r>
      </w:ins>
      <w:r>
        <w:rPr>
          <w:rFonts w:ascii="Helvetica" w:hAnsi="Helvetica" w:cs="Helvetica"/>
          <w:color w:val="000000"/>
          <w:sz w:val="19"/>
          <w:szCs w:val="19"/>
        </w:rPr>
        <w:t>.</w:t>
      </w:r>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It is also common to find the other kinds of information on disk images. Memory is frequently stored on disk images from swapping (e.g. PAGEFILE.SYS on Windows) or system hibernation (HIBER.SYS). Packets are found on image files when the disks were used to store the results of a network interception.</w:t>
      </w:r>
    </w:p>
    <w:p w:rsidR="00F04320"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ins w:id="4" w:author="Scott Coté" w:date="2010-06-20T08:04:00Z"/>
          <w:rFonts w:ascii="Helvetica" w:hAnsi="Helvetica" w:cs="Helvetica"/>
          <w:color w:val="000000"/>
          <w:sz w:val="19"/>
          <w:szCs w:val="19"/>
        </w:rPr>
      </w:pPr>
      <w:r>
        <w:rPr>
          <w:rFonts w:ascii="Helvetica" w:hAnsi="Helvetica" w:cs="Helvetica"/>
          <w:color w:val="000000"/>
          <w:sz w:val="19"/>
          <w:szCs w:val="19"/>
        </w:rPr>
        <w:t xml:space="preserve">Working with image files can </w:t>
      </w:r>
      <w:ins w:id="5" w:author="Scott Coté" w:date="2010-06-20T08:04:00Z">
        <w:r w:rsidR="00F04320">
          <w:rPr>
            <w:rFonts w:ascii="Helvetica" w:hAnsi="Helvetica" w:cs="Helvetica"/>
            <w:color w:val="000000"/>
            <w:sz w:val="19"/>
            <w:szCs w:val="19"/>
          </w:rPr>
          <w:t>consist</w:t>
        </w:r>
      </w:ins>
      <w:r>
        <w:rPr>
          <w:rFonts w:ascii="Helvetica" w:hAnsi="Helvetica" w:cs="Helvetica"/>
          <w:color w:val="000000"/>
          <w:sz w:val="19"/>
          <w:szCs w:val="19"/>
        </w:rPr>
        <w:t xml:space="preserve"> of these activities: </w:t>
      </w:r>
    </w:p>
    <w:p w:rsidR="0055555B" w:rsidRPr="00F04320" w:rsidRDefault="0055555B" w:rsidP="00F04320">
      <w:pPr>
        <w:pStyle w:val="ListParagraph"/>
        <w:widowControl w:val="0"/>
        <w:numPr>
          <w:ilvl w:val="0"/>
          <w:numId w:val="2"/>
          <w:numberingChange w:id="6" w:author="Scott Coté" w:date="2010-06-20T08:05: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Copying the data from the source drive into the image file, a process called</w:t>
      </w:r>
      <w:ins w:id="7" w:author="Scott Coté" w:date="2010-06-20T08:04:00Z">
        <w:r w:rsidR="0079532B">
          <w:rPr>
            <w:rFonts w:ascii="Helvetica" w:hAnsi="Helvetica" w:cs="Helvetica"/>
            <w:color w:val="000000"/>
            <w:sz w:val="19"/>
            <w:szCs w:val="19"/>
          </w:rPr>
          <w:t xml:space="preserve"> </w:t>
        </w:r>
      </w:ins>
      <w:r w:rsidRPr="00F04320">
        <w:rPr>
          <w:rFonts w:ascii="Helvetica" w:hAnsi="Helvetica" w:cs="Helvetica"/>
          <w:color w:val="000000"/>
          <w:sz w:val="19"/>
          <w:szCs w:val="19"/>
        </w:rPr>
        <w:t>drive imaging.</w:t>
      </w:r>
    </w:p>
    <w:p w:rsidR="0055555B" w:rsidRPr="000142C7" w:rsidRDefault="0055555B" w:rsidP="000142C7">
      <w:pPr>
        <w:pStyle w:val="ListParagraph"/>
        <w:widowControl w:val="0"/>
        <w:numPr>
          <w:ilvl w:val="0"/>
          <w:numId w:val="2"/>
          <w:numberingChange w:id="8" w:author="Scott Coté" w:date="2010-06-20T08:02: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sidRPr="000142C7">
        <w:rPr>
          <w:rFonts w:ascii="Helvetica" w:hAnsi="Helvetica" w:cs="Helvetica"/>
          <w:color w:val="000000"/>
          <w:sz w:val="19"/>
          <w:szCs w:val="19"/>
        </w:rPr>
        <w:t>Computing the checksum of the disk image.</w:t>
      </w:r>
    </w:p>
    <w:p w:rsidR="0055555B" w:rsidRPr="000142C7" w:rsidRDefault="0055555B" w:rsidP="000142C7">
      <w:pPr>
        <w:pStyle w:val="ListParagraph"/>
        <w:widowControl w:val="0"/>
        <w:numPr>
          <w:ilvl w:val="0"/>
          <w:numId w:val="2"/>
          <w:numberingChange w:id="9" w:author="Scott Coté" w:date="2010-06-20T08:02: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sidRPr="000142C7">
        <w:rPr>
          <w:rFonts w:ascii="Helvetica" w:hAnsi="Helvetica" w:cs="Helvetica"/>
          <w:color w:val="000000"/>
          <w:sz w:val="19"/>
          <w:szCs w:val="19"/>
        </w:rPr>
        <w:t>Validating the copy against the original.</w:t>
      </w:r>
    </w:p>
    <w:p w:rsidR="0055555B" w:rsidRPr="000142C7" w:rsidRDefault="0055555B" w:rsidP="000142C7">
      <w:pPr>
        <w:pStyle w:val="ListParagraph"/>
        <w:widowControl w:val="0"/>
        <w:numPr>
          <w:ilvl w:val="0"/>
          <w:numId w:val="2"/>
          <w:numberingChange w:id="10" w:author="Scott Coté" w:date="2010-06-20T08:02: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sidRPr="000142C7">
        <w:rPr>
          <w:rFonts w:ascii="Helvetica" w:hAnsi="Helvetica" w:cs="Helvetica"/>
          <w:color w:val="000000"/>
          <w:sz w:val="19"/>
          <w:szCs w:val="19"/>
        </w:rPr>
        <w:t>Creating a digital signature for the disk image.</w:t>
      </w:r>
    </w:p>
    <w:p w:rsidR="0055555B" w:rsidRPr="000142C7" w:rsidRDefault="0055555B" w:rsidP="000142C7">
      <w:pPr>
        <w:pStyle w:val="ListParagraph"/>
        <w:widowControl w:val="0"/>
        <w:numPr>
          <w:ilvl w:val="0"/>
          <w:numId w:val="2"/>
          <w:numberingChange w:id="11" w:author="Scott Coté" w:date="2010-06-20T08:02: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sidRPr="000142C7">
        <w:rPr>
          <w:rFonts w:ascii="Helvetica" w:hAnsi="Helvetica" w:cs="Helvetica"/>
          <w:color w:val="000000"/>
          <w:sz w:val="19"/>
          <w:szCs w:val="19"/>
        </w:rPr>
        <w:t>Self-validating the copy.</w:t>
      </w:r>
    </w:p>
    <w:p w:rsidR="0055555B" w:rsidRPr="000142C7" w:rsidRDefault="0055555B" w:rsidP="000142C7">
      <w:pPr>
        <w:pStyle w:val="ListParagraph"/>
        <w:widowControl w:val="0"/>
        <w:numPr>
          <w:ilvl w:val="0"/>
          <w:numId w:val="2"/>
          <w:numberingChange w:id="12" w:author="Scott Coté" w:date="2010-06-20T08:02: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sidRPr="000142C7">
        <w:rPr>
          <w:rFonts w:ascii="Helvetica" w:hAnsi="Helvetica" w:cs="Helvetica"/>
          <w:color w:val="000000"/>
          <w:sz w:val="19"/>
          <w:szCs w:val="19"/>
        </w:rPr>
        <w:t>Making backup copies of the disk image</w:t>
      </w:r>
      <w:del w:id="13" w:author="Scott Coté" w:date="2010-06-20T08:06:00Z">
        <w:r w:rsidRPr="000142C7" w:rsidDel="0079532B">
          <w:rPr>
            <w:rFonts w:ascii="Helvetica" w:hAnsi="Helvetica" w:cs="Helvetica"/>
            <w:color w:val="000000"/>
            <w:sz w:val="19"/>
            <w:szCs w:val="19"/>
          </w:rPr>
          <w:delText>,</w:delText>
        </w:r>
      </w:del>
      <w:r w:rsidRPr="000142C7">
        <w:rPr>
          <w:rFonts w:ascii="Helvetica" w:hAnsi="Helvetica" w:cs="Helvetica"/>
          <w:color w:val="000000"/>
          <w:sz w:val="19"/>
          <w:szCs w:val="19"/>
        </w:rPr>
        <w:t xml:space="preserve"> and validating the integrity of the backups.</w:t>
      </w:r>
    </w:p>
    <w:p w:rsidR="0055555B" w:rsidRPr="000142C7" w:rsidRDefault="0055555B" w:rsidP="000142C7">
      <w:pPr>
        <w:pStyle w:val="ListParagraph"/>
        <w:widowControl w:val="0"/>
        <w:numPr>
          <w:ilvl w:val="0"/>
          <w:numId w:val="2"/>
          <w:numberingChange w:id="14" w:author="Scott Coté" w:date="2010-06-20T08:02: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sidRPr="000142C7">
        <w:rPr>
          <w:rFonts w:ascii="Helvetica" w:hAnsi="Helvetica" w:cs="Helvetica"/>
          <w:color w:val="000000"/>
          <w:sz w:val="19"/>
          <w:szCs w:val="19"/>
        </w:rPr>
        <w:t>Converting the disk image into a form that can be used by your forensic tool</w:t>
      </w:r>
      <w:ins w:id="15" w:author="Scott Coté" w:date="2010-06-20T08:06:00Z">
        <w:r w:rsidR="0079532B">
          <w:rPr>
            <w:rFonts w:ascii="Helvetica" w:hAnsi="Helvetica" w:cs="Helvetica"/>
            <w:color w:val="000000"/>
            <w:sz w:val="19"/>
            <w:szCs w:val="19"/>
          </w:rPr>
          <w:t>.</w:t>
        </w:r>
      </w:ins>
    </w:p>
    <w:p w:rsidR="000142C7" w:rsidRDefault="000142C7"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On the digitalcorpora.org website there are several disk images with which you can work. We’re going to do our initial work with the image nps-2009- canon2-gen6. This image is usually stored in the directory /corp/</w:t>
      </w:r>
      <w:del w:id="16" w:author="Scott Coté" w:date="2010-06-20T08:07:00Z">
        <w:r w:rsidDel="00CA0C9E">
          <w:rPr>
            <w:rFonts w:ascii="Helvetica" w:hAnsi="Helvetica" w:cs="Helvetica"/>
            <w:color w:val="000000"/>
            <w:sz w:val="19"/>
            <w:szCs w:val="19"/>
          </w:rPr>
          <w:delText>drives</w:delText>
        </w:r>
      </w:del>
      <w:ins w:id="17" w:author="Scott Coté" w:date="2010-06-20T08:07:00Z">
        <w:r w:rsidR="00CA0C9E">
          <w:rPr>
            <w:rFonts w:ascii="Helvetica" w:hAnsi="Helvetica" w:cs="Helvetica"/>
            <w:color w:val="000000"/>
            <w:sz w:val="19"/>
            <w:szCs w:val="19"/>
          </w:rPr>
          <w:t>images</w:t>
        </w:r>
      </w:ins>
      <w:r>
        <w:rPr>
          <w:rFonts w:ascii="Helvetica" w:hAnsi="Helvetica" w:cs="Helvetica"/>
          <w:color w:val="000000"/>
          <w:sz w:val="19"/>
          <w:szCs w:val="19"/>
        </w:rPr>
        <w:t>/nps/nps- 2009-canon2/.</w:t>
      </w:r>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The nps-2009-canon2 disk images are a series of images created with a Canon digital camera and a 32MB SD card. First the card was cleared using —dd— on a Linux computer. The card was then inserted into the digital camera, a series of photos were taken, and the card was removed and imaged. The card was put back into the camera, some of the photos were deleted, and new photos were taken. This process was repeated five times, creating a total of six disk images, nps-2009-canon2-gen1 through nps-2009-canon2-gen6.</w:t>
      </w:r>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The SD card contained 60,800 512-byte sectors, for a total of 31,129,600 bytes (30,400 KiB).</w:t>
      </w:r>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For each disk image four files are distributed:</w:t>
      </w:r>
    </w:p>
    <w:p w:rsidR="002C4442" w:rsidRDefault="0055555B" w:rsidP="002C44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firstLine="562"/>
        <w:rPr>
          <w:ins w:id="18" w:author="Scott Coté" w:date="2010-06-20T08:09:00Z"/>
          <w:rFonts w:ascii="Helvetica" w:hAnsi="Helvetica" w:cs="Helvetica"/>
          <w:color w:val="000000"/>
          <w:sz w:val="19"/>
          <w:szCs w:val="19"/>
        </w:rPr>
        <w:pPrChange w:id="19" w:author="Scott Coté" w:date="2010-06-20T08:09: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pPr>
        </w:pPrChange>
      </w:pPr>
      <w:r>
        <w:rPr>
          <w:rFonts w:ascii="Helvetica" w:hAnsi="Helvetica" w:cs="Helvetica"/>
          <w:color w:val="000000"/>
          <w:sz w:val="19"/>
          <w:szCs w:val="19"/>
        </w:rPr>
        <w:t xml:space="preserve">.raw – a DD disk image that’s 31,129,600 bytes in length </w:t>
      </w:r>
    </w:p>
    <w:p w:rsidR="002C4442" w:rsidRDefault="0055555B" w:rsidP="002C4442">
      <w:pPr>
        <w:widowControl w:val="0"/>
        <w:numPr>
          <w:ins w:id="20" w:author="Scott Coté" w:date="2010-06-20T08:09: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firstLine="562"/>
        <w:rPr>
          <w:ins w:id="21" w:author="Scott Coté" w:date="2010-06-20T08:09:00Z"/>
          <w:rFonts w:ascii="Helvetica" w:hAnsi="Helvetica" w:cs="Helvetica"/>
          <w:color w:val="000000"/>
          <w:sz w:val="19"/>
          <w:szCs w:val="19"/>
        </w:rPr>
        <w:pPrChange w:id="22" w:author="Scott Coté" w:date="2010-06-20T08:09: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pPr>
        </w:pPrChange>
      </w:pPr>
      <w:r>
        <w:rPr>
          <w:rFonts w:ascii="Helvetica" w:hAnsi="Helvetica" w:cs="Helvetica"/>
          <w:color w:val="000000"/>
          <w:sz w:val="19"/>
          <w:szCs w:val="19"/>
        </w:rPr>
        <w:t xml:space="preserve">.aff – an AFF disk image of the same file </w:t>
      </w:r>
      <w:commentRangeStart w:id="23"/>
      <w:ins w:id="24" w:author="Scott Coté" w:date="2010-06-20T13:57:00Z">
        <w:r w:rsidR="00527409">
          <w:rPr>
            <w:rFonts w:ascii="Helvetica" w:hAnsi="Helvetica" w:cs="Helvetica"/>
            <w:color w:val="000000"/>
            <w:sz w:val="19"/>
            <w:szCs w:val="19"/>
          </w:rPr>
          <w:t>created with [</w:t>
        </w:r>
      </w:ins>
      <w:ins w:id="25" w:author="Scott Coté" w:date="2010-06-20T13:59:00Z">
        <w:r w:rsidR="0052140E">
          <w:rPr>
            <w:rFonts w:ascii="Helvetica" w:hAnsi="Helvetica" w:cs="Helvetica"/>
            <w:color w:val="000000"/>
            <w:sz w:val="19"/>
            <w:szCs w:val="19"/>
          </w:rPr>
          <w:t>?</w:t>
        </w:r>
      </w:ins>
      <w:ins w:id="26" w:author="Scott Coté" w:date="2010-06-20T13:57:00Z">
        <w:r w:rsidR="00527409">
          <w:rPr>
            <w:rFonts w:ascii="Helvetica" w:hAnsi="Helvetica" w:cs="Helvetica"/>
            <w:color w:val="000000"/>
            <w:sz w:val="19"/>
            <w:szCs w:val="19"/>
          </w:rPr>
          <w:t>]</w:t>
        </w:r>
      </w:ins>
      <w:commentRangeEnd w:id="23"/>
      <w:ins w:id="27" w:author="Scott Coté" w:date="2010-06-20T13:59:00Z">
        <w:r w:rsidR="0052140E">
          <w:rPr>
            <w:rStyle w:val="CommentReference"/>
            <w:vanish/>
          </w:rPr>
          <w:commentReference w:id="23"/>
        </w:r>
      </w:ins>
    </w:p>
    <w:p w:rsidR="0052140E" w:rsidRDefault="0055555B" w:rsidP="002F52D3">
      <w:pPr>
        <w:widowControl w:val="0"/>
        <w:numPr>
          <w:ins w:id="28" w:author="Scott Coté" w:date="2010-06-20T08:09: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firstLine="562"/>
        <w:rPr>
          <w:ins w:id="29" w:author="Scott Coté" w:date="2010-06-20T13:59:00Z"/>
          <w:rFonts w:ascii="Helvetica" w:hAnsi="Helvetica" w:cs="Helvetica"/>
          <w:color w:val="000000"/>
          <w:sz w:val="19"/>
          <w:szCs w:val="19"/>
        </w:rPr>
      </w:pPr>
      <w:r>
        <w:rPr>
          <w:rFonts w:ascii="Helvetica" w:hAnsi="Helvetica" w:cs="Helvetica"/>
          <w:color w:val="000000"/>
          <w:sz w:val="19"/>
          <w:szCs w:val="19"/>
        </w:rPr>
        <w:t xml:space="preserve">.E01 – An EnCase E01 file of the disk image </w:t>
      </w:r>
      <w:commentRangeStart w:id="30"/>
      <w:ins w:id="31" w:author="Scott Coté" w:date="2010-06-20T13:58:00Z">
        <w:r w:rsidR="00527409">
          <w:rPr>
            <w:rFonts w:ascii="Helvetica" w:hAnsi="Helvetica" w:cs="Helvetica"/>
            <w:color w:val="000000"/>
            <w:sz w:val="19"/>
            <w:szCs w:val="19"/>
          </w:rPr>
          <w:t xml:space="preserve">created with </w:t>
        </w:r>
      </w:ins>
      <w:ins w:id="32" w:author="Scott Coté" w:date="2010-06-20T13:59:00Z">
        <w:r w:rsidR="0052140E">
          <w:rPr>
            <w:rFonts w:ascii="Helvetica" w:hAnsi="Helvetica" w:cs="Helvetica"/>
            <w:color w:val="000000"/>
            <w:sz w:val="19"/>
            <w:szCs w:val="19"/>
          </w:rPr>
          <w:t>[?]</w:t>
        </w:r>
        <w:commentRangeEnd w:id="30"/>
        <w:r w:rsidR="0052140E">
          <w:rPr>
            <w:rStyle w:val="CommentReference"/>
            <w:vanish/>
          </w:rPr>
          <w:commentReference w:id="30"/>
        </w:r>
      </w:ins>
    </w:p>
    <w:p w:rsidR="002C4442" w:rsidRDefault="0055555B" w:rsidP="002C4442">
      <w:pPr>
        <w:widowControl w:val="0"/>
        <w:numPr>
          <w:ins w:id="33" w:author="Scott Coté" w:date="2010-06-20T13:59: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firstLine="562"/>
        <w:rPr>
          <w:rFonts w:ascii="Helvetica" w:hAnsi="Helvetica" w:cs="Helvetica"/>
          <w:color w:val="000000"/>
          <w:sz w:val="19"/>
          <w:szCs w:val="19"/>
        </w:rPr>
        <w:pPrChange w:id="34" w:author="Scott Coté" w:date="2010-06-20T08:09: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pPr>
        </w:pPrChange>
      </w:pPr>
      <w:r>
        <w:rPr>
          <w:rFonts w:ascii="Helvetica" w:hAnsi="Helvetica" w:cs="Helvetica"/>
          <w:color w:val="000000"/>
          <w:sz w:val="19"/>
          <w:szCs w:val="19"/>
        </w:rPr>
        <w:t>.xml – A digital forensics XML file describing the files resident in the disk image.</w:t>
      </w:r>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 xml:space="preserve">It is customary in digital forensics to use cryptographic hashes to verify the integrity of a disk image. When the disk is first imaged the hash is recorded in a secure manner (typically written in </w:t>
      </w:r>
      <w:ins w:id="35" w:author="Scott Coté" w:date="2010-06-20T08:10:00Z">
        <w:r w:rsidR="002F52D3">
          <w:rPr>
            <w:rFonts w:ascii="Helvetica" w:hAnsi="Helvetica" w:cs="Helvetica"/>
            <w:color w:val="000000"/>
            <w:sz w:val="19"/>
            <w:szCs w:val="19"/>
          </w:rPr>
          <w:t xml:space="preserve">the </w:t>
        </w:r>
      </w:ins>
      <w:del w:id="36" w:author="Scott Coté" w:date="2010-06-20T08:10:00Z">
        <w:r w:rsidDel="002F52D3">
          <w:rPr>
            <w:rFonts w:ascii="Helvetica" w:hAnsi="Helvetica" w:cs="Helvetica"/>
            <w:color w:val="000000"/>
            <w:sz w:val="19"/>
            <w:szCs w:val="19"/>
          </w:rPr>
          <w:delText xml:space="preserve">in </w:delText>
        </w:r>
      </w:del>
      <w:r>
        <w:rPr>
          <w:rFonts w:ascii="Helvetica" w:hAnsi="Helvetica" w:cs="Helvetica"/>
          <w:color w:val="000000"/>
          <w:sz w:val="19"/>
          <w:szCs w:val="19"/>
        </w:rPr>
        <w:t xml:space="preserve">investigator’s notebook). From that point forward, the image can be manually validated by recomputing the hash and comparing it to the </w:t>
      </w:r>
      <w:ins w:id="37" w:author="Scott Coté" w:date="2010-06-20T08:10:00Z">
        <w:r w:rsidR="002F52D3">
          <w:rPr>
            <w:rFonts w:ascii="Helvetica" w:hAnsi="Helvetica" w:cs="Helvetica"/>
            <w:color w:val="000000"/>
            <w:sz w:val="19"/>
            <w:szCs w:val="19"/>
          </w:rPr>
          <w:t xml:space="preserve">one </w:t>
        </w:r>
      </w:ins>
      <w:r>
        <w:rPr>
          <w:rFonts w:ascii="Helvetica" w:hAnsi="Helvetica" w:cs="Helvetica"/>
          <w:color w:val="000000"/>
          <w:sz w:val="19"/>
          <w:szCs w:val="19"/>
        </w:rPr>
        <w:t>original</w:t>
      </w:r>
      <w:ins w:id="38" w:author="Scott Coté" w:date="2010-06-20T08:10:00Z">
        <w:r w:rsidR="002F52D3">
          <w:rPr>
            <w:rFonts w:ascii="Helvetica" w:hAnsi="Helvetica" w:cs="Helvetica"/>
            <w:color w:val="000000"/>
            <w:sz w:val="19"/>
            <w:szCs w:val="19"/>
          </w:rPr>
          <w:t>ly</w:t>
        </w:r>
      </w:ins>
      <w:r>
        <w:rPr>
          <w:rFonts w:ascii="Helvetica" w:hAnsi="Helvetica" w:cs="Helvetica"/>
          <w:color w:val="000000"/>
          <w:sz w:val="19"/>
          <w:szCs w:val="19"/>
        </w:rPr>
        <w:t xml:space="preserve"> record</w:t>
      </w:r>
      <w:ins w:id="39" w:author="Scott Coté" w:date="2010-06-20T08:10:00Z">
        <w:r w:rsidR="002F52D3">
          <w:rPr>
            <w:rFonts w:ascii="Helvetica" w:hAnsi="Helvetica" w:cs="Helvetica"/>
            <w:color w:val="000000"/>
            <w:sz w:val="19"/>
            <w:szCs w:val="19"/>
          </w:rPr>
          <w:t>ed</w:t>
        </w:r>
      </w:ins>
      <w:del w:id="40" w:author="Scott Coté" w:date="2010-06-20T08:10:00Z">
        <w:r w:rsidDel="002F52D3">
          <w:rPr>
            <w:rFonts w:ascii="Helvetica" w:hAnsi="Helvetica" w:cs="Helvetica"/>
            <w:color w:val="000000"/>
            <w:sz w:val="19"/>
            <w:szCs w:val="19"/>
          </w:rPr>
          <w:delText>ing</w:delText>
        </w:r>
      </w:del>
      <w:r>
        <w:rPr>
          <w:rFonts w:ascii="Helvetica" w:hAnsi="Helvetica" w:cs="Helvetica"/>
          <w:color w:val="000000"/>
          <w:sz w:val="19"/>
          <w:szCs w:val="19"/>
        </w:rPr>
        <w:t>.</w:t>
      </w:r>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 xml:space="preserve">The hash of a raw file can be easily calculated </w:t>
      </w:r>
      <w:ins w:id="41" w:author="Scott Coté" w:date="2010-06-20T08:11:00Z">
        <w:r w:rsidR="003A3F1F">
          <w:rPr>
            <w:rFonts w:ascii="Helvetica" w:hAnsi="Helvetica" w:cs="Helvetica"/>
            <w:color w:val="000000"/>
            <w:sz w:val="19"/>
            <w:szCs w:val="19"/>
          </w:rPr>
          <w:t xml:space="preserve">with </w:t>
        </w:r>
      </w:ins>
      <w:r>
        <w:rPr>
          <w:rFonts w:ascii="Helvetica" w:hAnsi="Helvetica" w:cs="Helvetica"/>
          <w:color w:val="000000"/>
          <w:sz w:val="19"/>
          <w:szCs w:val="19"/>
        </w:rPr>
        <w:t>the “openssl” command:</w:t>
      </w:r>
    </w:p>
    <w:p w:rsidR="005148A2" w:rsidRDefault="005148A2" w:rsidP="005148A2">
      <w:pPr>
        <w:widowControl w:val="0"/>
        <w:numPr>
          <w:ins w:id="42" w:author="Scott Coté" w:date="2010-06-20T08:22: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43" w:author="Scott Coté" w:date="2010-06-20T08:22:00Z"/>
          <w:rFonts w:ascii="Courier" w:hAnsi="Courier" w:cs="Helvetica"/>
          <w:b/>
          <w:color w:val="000000"/>
          <w:sz w:val="19"/>
          <w:szCs w:val="19"/>
        </w:rPr>
      </w:pPr>
    </w:p>
    <w:p w:rsidR="005148A2" w:rsidRDefault="002C4442" w:rsidP="005148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44" w:author="Scott Coté" w:date="2010-06-20T08:22:00Z"/>
          <w:rFonts w:ascii="Courier" w:hAnsi="Courier" w:cs="Helvetica"/>
          <w:b/>
          <w:color w:val="000000"/>
          <w:sz w:val="19"/>
          <w:szCs w:val="19"/>
        </w:rPr>
      </w:pPr>
      <w:r w:rsidRPr="002C4442">
        <w:rPr>
          <w:rFonts w:ascii="Courier" w:hAnsi="Courier" w:cs="Helvetica"/>
          <w:b/>
          <w:color w:val="000000"/>
          <w:sz w:val="19"/>
          <w:szCs w:val="19"/>
          <w:rPrChange w:id="45" w:author="Scott Coté" w:date="2010-06-20T08:12:00Z">
            <w:rPr>
              <w:rFonts w:ascii="Helvetica" w:hAnsi="Helvetica" w:cs="Helvetica"/>
              <w:color w:val="000000"/>
              <w:sz w:val="19"/>
              <w:szCs w:val="19"/>
            </w:rPr>
          </w:rPrChange>
        </w:rPr>
        <w:t>$ openssl md5 /corp/</w:t>
      </w:r>
      <w:del w:id="46" w:author="Scott Coté" w:date="2010-06-20T08:07:00Z">
        <w:r w:rsidRPr="002C4442">
          <w:rPr>
            <w:rFonts w:ascii="Courier" w:hAnsi="Courier" w:cs="Helvetica"/>
            <w:b/>
            <w:color w:val="000000"/>
            <w:sz w:val="19"/>
            <w:szCs w:val="19"/>
            <w:rPrChange w:id="47" w:author="Scott Coté" w:date="2010-06-20T08:12:00Z">
              <w:rPr>
                <w:rFonts w:ascii="Helvetica" w:hAnsi="Helvetica" w:cs="Helvetica"/>
                <w:color w:val="000000"/>
                <w:sz w:val="19"/>
                <w:szCs w:val="19"/>
              </w:rPr>
            </w:rPrChange>
          </w:rPr>
          <w:delText>drives</w:delText>
        </w:r>
      </w:del>
      <w:ins w:id="48" w:author="Scott Coté" w:date="2010-06-20T08:07:00Z">
        <w:r w:rsidRPr="002C4442">
          <w:rPr>
            <w:rFonts w:ascii="Courier" w:hAnsi="Courier" w:cs="Helvetica"/>
            <w:b/>
            <w:color w:val="000000"/>
            <w:sz w:val="19"/>
            <w:szCs w:val="19"/>
            <w:rPrChange w:id="49" w:author="Scott Coté" w:date="2010-06-20T08:12:00Z">
              <w:rPr>
                <w:rFonts w:ascii="Helvetica" w:hAnsi="Helvetica" w:cs="Helvetica"/>
                <w:color w:val="000000"/>
                <w:sz w:val="19"/>
                <w:szCs w:val="19"/>
              </w:rPr>
            </w:rPrChange>
          </w:rPr>
          <w:t>images</w:t>
        </w:r>
      </w:ins>
      <w:r w:rsidRPr="002C4442">
        <w:rPr>
          <w:rFonts w:ascii="Courier" w:hAnsi="Courier" w:cs="Helvetica"/>
          <w:b/>
          <w:color w:val="000000"/>
          <w:sz w:val="19"/>
          <w:szCs w:val="19"/>
          <w:rPrChange w:id="50" w:author="Scott Coté" w:date="2010-06-20T08:12:00Z">
            <w:rPr>
              <w:rFonts w:ascii="Helvetica" w:hAnsi="Helvetica" w:cs="Helvetica"/>
              <w:color w:val="000000"/>
              <w:sz w:val="19"/>
              <w:szCs w:val="19"/>
            </w:rPr>
          </w:rPrChange>
        </w:rPr>
        <w:t>/nps/nps-2009-canon2/nps-2009-canon2-gen6.raw MD5(/corp/</w:t>
      </w:r>
      <w:del w:id="51" w:author="Scott Coté" w:date="2010-06-20T08:07:00Z">
        <w:r w:rsidRPr="002C4442">
          <w:rPr>
            <w:rFonts w:ascii="Courier" w:hAnsi="Courier" w:cs="Helvetica"/>
            <w:b/>
            <w:color w:val="000000"/>
            <w:sz w:val="19"/>
            <w:szCs w:val="19"/>
            <w:rPrChange w:id="52" w:author="Scott Coté" w:date="2010-06-20T08:12:00Z">
              <w:rPr>
                <w:rFonts w:ascii="Helvetica" w:hAnsi="Helvetica" w:cs="Helvetica"/>
                <w:color w:val="000000"/>
                <w:sz w:val="19"/>
                <w:szCs w:val="19"/>
              </w:rPr>
            </w:rPrChange>
          </w:rPr>
          <w:delText>drives</w:delText>
        </w:r>
      </w:del>
      <w:ins w:id="53" w:author="Scott Coté" w:date="2010-06-20T08:07:00Z">
        <w:r w:rsidRPr="002C4442">
          <w:rPr>
            <w:rFonts w:ascii="Courier" w:hAnsi="Courier" w:cs="Helvetica"/>
            <w:b/>
            <w:color w:val="000000"/>
            <w:sz w:val="19"/>
            <w:szCs w:val="19"/>
            <w:rPrChange w:id="54" w:author="Scott Coté" w:date="2010-06-20T08:12:00Z">
              <w:rPr>
                <w:rFonts w:ascii="Helvetica" w:hAnsi="Helvetica" w:cs="Helvetica"/>
                <w:color w:val="000000"/>
                <w:sz w:val="19"/>
                <w:szCs w:val="19"/>
              </w:rPr>
            </w:rPrChange>
          </w:rPr>
          <w:t>images</w:t>
        </w:r>
      </w:ins>
      <w:r w:rsidRPr="002C4442">
        <w:rPr>
          <w:rFonts w:ascii="Courier" w:hAnsi="Courier" w:cs="Helvetica"/>
          <w:b/>
          <w:color w:val="000000"/>
          <w:sz w:val="19"/>
          <w:szCs w:val="19"/>
          <w:rPrChange w:id="55" w:author="Scott Coté" w:date="2010-06-20T08:12:00Z">
            <w:rPr>
              <w:rFonts w:ascii="Helvetica" w:hAnsi="Helvetica" w:cs="Helvetica"/>
              <w:color w:val="000000"/>
              <w:sz w:val="19"/>
              <w:szCs w:val="19"/>
            </w:rPr>
          </w:rPrChange>
        </w:rPr>
        <w:t xml:space="preserve">/nps/nps-2009-canon2/nps-2009-canon2-gen6.raw)=750b509d8fbed37a5213 </w:t>
      </w:r>
    </w:p>
    <w:p w:rsidR="0055555B" w:rsidRPr="003A3F1F" w:rsidRDefault="0055555B" w:rsidP="005148A2">
      <w:pPr>
        <w:widowControl w:val="0"/>
        <w:numPr>
          <w:ins w:id="56" w:author="Scott Coté" w:date="2010-06-20T08:22: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3A3F1F">
        <w:rPr>
          <w:rFonts w:ascii="Courier" w:hAnsi="Courier" w:cs="Helvetica"/>
          <w:b/>
          <w:color w:val="000000"/>
          <w:sz w:val="19"/>
          <w:szCs w:val="19"/>
        </w:rPr>
        <w:t>$</w:t>
      </w:r>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You can’t calculate the hash of an AFF or E01 file in this manner, however, because these files contain additional metadata that is not part of the disk image. Both of these formats also store hash codes directly in the disk image. This allows you to validate the contents of a disk image with a command that calculates the hash by examining the data and comparing it with the stored value.</w:t>
      </w:r>
    </w:p>
    <w:p w:rsidR="00FA1672" w:rsidRDefault="00FA1672" w:rsidP="000142C7">
      <w:pPr>
        <w:widowControl w:val="0"/>
        <w:numPr>
          <w:ins w:id="57" w:author="Scott Coté" w:date="2010-06-20T08:19: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ins w:id="58" w:author="Scott Coté" w:date="2010-06-20T08:19:00Z"/>
          <w:rFonts w:ascii="Helvetica" w:hAnsi="Helvetica" w:cs="Helvetica"/>
          <w:color w:val="000000"/>
          <w:sz w:val="23"/>
          <w:szCs w:val="23"/>
        </w:rPr>
      </w:pPr>
    </w:p>
    <w:p w:rsidR="0055555B" w:rsidRDefault="0055555B" w:rsidP="00A21B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3"/>
          <w:szCs w:val="23"/>
        </w:rPr>
      </w:pPr>
      <w:r>
        <w:rPr>
          <w:rFonts w:ascii="Helvetica" w:hAnsi="Helvetica" w:cs="Helvetica"/>
          <w:color w:val="000000"/>
          <w:sz w:val="23"/>
          <w:szCs w:val="23"/>
        </w:rPr>
        <w:t>1.0.1</w:t>
      </w:r>
      <w:r>
        <w:rPr>
          <w:rFonts w:ascii="Helvetica" w:hAnsi="Helvetica" w:cs="Helvetica"/>
          <w:color w:val="000000"/>
          <w:sz w:val="23"/>
          <w:szCs w:val="23"/>
        </w:rPr>
        <w:tab/>
        <w:t xml:space="preserve">E01 </w:t>
      </w:r>
      <w:ins w:id="59" w:author="Scott Coté" w:date="2010-06-20T13:42:00Z">
        <w:r w:rsidR="00100097">
          <w:rPr>
            <w:rFonts w:ascii="Helvetica" w:hAnsi="Helvetica" w:cs="Helvetica"/>
            <w:color w:val="000000"/>
            <w:sz w:val="23"/>
            <w:szCs w:val="23"/>
          </w:rPr>
          <w:t>F</w:t>
        </w:r>
      </w:ins>
      <w:del w:id="60" w:author="Scott Coté" w:date="2010-06-20T13:42:00Z">
        <w:r w:rsidDel="00100097">
          <w:rPr>
            <w:rFonts w:ascii="Helvetica" w:hAnsi="Helvetica" w:cs="Helvetica"/>
            <w:color w:val="000000"/>
            <w:sz w:val="23"/>
            <w:szCs w:val="23"/>
          </w:rPr>
          <w:delText>f</w:delText>
        </w:r>
      </w:del>
      <w:r>
        <w:rPr>
          <w:rFonts w:ascii="Helvetica" w:hAnsi="Helvetica" w:cs="Helvetica"/>
          <w:color w:val="000000"/>
          <w:sz w:val="23"/>
          <w:szCs w:val="23"/>
        </w:rPr>
        <w:t>iles</w:t>
      </w:r>
      <w:ins w:id="61" w:author="Scott Coté" w:date="2010-06-20T13:40:00Z">
        <w:r w:rsidR="001349E1">
          <w:rPr>
            <w:rFonts w:ascii="Helvetica" w:hAnsi="Helvetica" w:cs="Helvetica"/>
            <w:color w:val="000000"/>
            <w:sz w:val="23"/>
            <w:szCs w:val="23"/>
          </w:rPr>
          <w:t xml:space="preserve"> </w:t>
        </w:r>
        <w:r w:rsidR="001349E1" w:rsidRPr="00100097">
          <w:rPr>
            <w:rFonts w:ascii="Helvetica" w:hAnsi="Helvetica" w:cs="Helvetica"/>
            <w:color w:val="000000"/>
            <w:sz w:val="23"/>
            <w:szCs w:val="23"/>
          </w:rPr>
          <w:t>for</w:t>
        </w:r>
        <w:r w:rsidR="00A610F8" w:rsidRPr="00100097">
          <w:rPr>
            <w:rFonts w:ascii="Helvetica" w:hAnsi="Helvetica" w:cs="Helvetica"/>
            <w:color w:val="000000"/>
            <w:sz w:val="23"/>
            <w:szCs w:val="23"/>
          </w:rPr>
          <w:t xml:space="preserve"> Viewing</w:t>
        </w:r>
        <w:r w:rsidR="001349E1" w:rsidRPr="00100097">
          <w:rPr>
            <w:rFonts w:ascii="Helvetica" w:hAnsi="Helvetica" w:cs="Helvetica"/>
            <w:color w:val="000000"/>
            <w:sz w:val="23"/>
            <w:szCs w:val="23"/>
          </w:rPr>
          <w:t xml:space="preserve"> the EnCase </w:t>
        </w:r>
        <w:r w:rsidR="00A610F8" w:rsidRPr="00100097">
          <w:rPr>
            <w:rFonts w:ascii="Helvetica" w:hAnsi="Helvetica" w:cs="Helvetica"/>
            <w:color w:val="000000"/>
            <w:sz w:val="23"/>
            <w:szCs w:val="23"/>
          </w:rPr>
          <w:t xml:space="preserve">File of the </w:t>
        </w:r>
      </w:ins>
      <w:ins w:id="62" w:author="Scott Coté" w:date="2010-06-20T13:43:00Z">
        <w:r w:rsidR="00100097">
          <w:rPr>
            <w:rFonts w:ascii="Helvetica" w:hAnsi="Helvetica" w:cs="Helvetica"/>
            <w:color w:val="000000"/>
            <w:sz w:val="23"/>
            <w:szCs w:val="23"/>
          </w:rPr>
          <w:t xml:space="preserve">SD Card </w:t>
        </w:r>
      </w:ins>
      <w:ins w:id="63" w:author="Scott Coté" w:date="2010-06-20T13:40:00Z">
        <w:r w:rsidR="00A610F8" w:rsidRPr="00100097">
          <w:rPr>
            <w:rFonts w:ascii="Helvetica" w:hAnsi="Helvetica" w:cs="Helvetica"/>
            <w:color w:val="000000"/>
            <w:sz w:val="23"/>
            <w:szCs w:val="23"/>
          </w:rPr>
          <w:t>D</w:t>
        </w:r>
        <w:r w:rsidR="001349E1" w:rsidRPr="00100097">
          <w:rPr>
            <w:rFonts w:ascii="Helvetica" w:hAnsi="Helvetica" w:cs="Helvetica"/>
            <w:color w:val="000000"/>
            <w:sz w:val="23"/>
            <w:szCs w:val="23"/>
          </w:rPr>
          <w:t xml:space="preserve">isk </w:t>
        </w:r>
        <w:r w:rsidR="00A610F8" w:rsidRPr="00100097">
          <w:rPr>
            <w:rFonts w:ascii="Helvetica" w:hAnsi="Helvetica" w:cs="Helvetica"/>
            <w:color w:val="000000"/>
            <w:sz w:val="23"/>
            <w:szCs w:val="23"/>
          </w:rPr>
          <w:t>I</w:t>
        </w:r>
        <w:r w:rsidR="001349E1" w:rsidRPr="00100097">
          <w:rPr>
            <w:rFonts w:ascii="Helvetica" w:hAnsi="Helvetica" w:cs="Helvetica"/>
            <w:color w:val="000000"/>
            <w:sz w:val="23"/>
            <w:szCs w:val="23"/>
          </w:rPr>
          <w:t xml:space="preserve">mage </w:t>
        </w:r>
      </w:ins>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You can use the ewfinfo command to view the metadata information of a disk image:</w:t>
      </w:r>
    </w:p>
    <w:p w:rsidR="00A21B35" w:rsidRDefault="00A21B35" w:rsidP="00A21B35">
      <w:pPr>
        <w:widowControl w:val="0"/>
        <w:numPr>
          <w:ins w:id="64" w:author="Scott Coté" w:date="2010-06-20T08:23: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65" w:author="Scott Coté" w:date="2010-06-20T08:23:00Z"/>
          <w:rFonts w:ascii="Courier" w:hAnsi="Courier" w:cs="Helvetica"/>
          <w:b/>
          <w:color w:val="000000"/>
          <w:sz w:val="19"/>
          <w:szCs w:val="19"/>
        </w:rPr>
      </w:pPr>
    </w:p>
    <w:p w:rsidR="0055555B" w:rsidRPr="00D82083" w:rsidRDefault="0055555B" w:rsidP="00A21B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D82083">
        <w:rPr>
          <w:rFonts w:ascii="Courier" w:hAnsi="Courier" w:cs="Helvetica"/>
          <w:b/>
          <w:color w:val="000000"/>
          <w:sz w:val="19"/>
          <w:szCs w:val="19"/>
        </w:rPr>
        <w:t>% ewfinfo /corp/</w:t>
      </w:r>
      <w:del w:id="66" w:author="Scott Coté" w:date="2010-06-20T08:07:00Z">
        <w:r w:rsidRPr="00D82083" w:rsidDel="00CA0C9E">
          <w:rPr>
            <w:rFonts w:ascii="Courier" w:hAnsi="Courier" w:cs="Helvetica"/>
            <w:b/>
            <w:color w:val="000000"/>
            <w:sz w:val="19"/>
            <w:szCs w:val="19"/>
          </w:rPr>
          <w:delText>drives</w:delText>
        </w:r>
      </w:del>
      <w:ins w:id="67" w:author="Scott Coté" w:date="2010-06-20T08:07:00Z">
        <w:r w:rsidR="00CA0C9E" w:rsidRPr="00D82083">
          <w:rPr>
            <w:rFonts w:ascii="Courier" w:hAnsi="Courier" w:cs="Helvetica"/>
            <w:b/>
            <w:color w:val="000000"/>
            <w:sz w:val="19"/>
            <w:szCs w:val="19"/>
          </w:rPr>
          <w:t>images</w:t>
        </w:r>
      </w:ins>
      <w:r w:rsidRPr="00D82083">
        <w:rPr>
          <w:rFonts w:ascii="Courier" w:hAnsi="Courier" w:cs="Helvetica"/>
          <w:b/>
          <w:color w:val="000000"/>
          <w:sz w:val="19"/>
          <w:szCs w:val="19"/>
        </w:rPr>
        <w:t>/nps/nps-2009-canon2/nps-2009-canon2-gen6.E01 ewfinfo 20090927 (libewf 20090927, libuna 20090901, libbfio 20090927, zlib 1.2.3, l</w:t>
      </w:r>
    </w:p>
    <w:p w:rsidR="00A21B35" w:rsidRPr="00D82083" w:rsidRDefault="00A21B35" w:rsidP="00A21B35">
      <w:pPr>
        <w:widowControl w:val="0"/>
        <w:numPr>
          <w:ins w:id="68" w:author="Scott Coté" w:date="2010-06-20T08:24: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69" w:author="Scott Coté" w:date="2010-06-20T08:24:00Z"/>
          <w:rFonts w:ascii="Courier" w:hAnsi="Courier" w:cs="Helvetica"/>
          <w:b/>
          <w:color w:val="000000"/>
          <w:sz w:val="19"/>
          <w:szCs w:val="19"/>
        </w:rPr>
      </w:pPr>
    </w:p>
    <w:p w:rsidR="00A21B35" w:rsidRPr="00D82083" w:rsidRDefault="0055555B" w:rsidP="00A21B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70" w:author="Scott Coté" w:date="2010-06-20T08:24:00Z"/>
          <w:rFonts w:ascii="Courier" w:hAnsi="Courier" w:cs="Helvetica"/>
          <w:b/>
          <w:color w:val="000000"/>
          <w:sz w:val="19"/>
          <w:szCs w:val="19"/>
        </w:rPr>
      </w:pPr>
      <w:r w:rsidRPr="00D82083">
        <w:rPr>
          <w:rFonts w:ascii="Courier" w:hAnsi="Courier" w:cs="Helvetica"/>
          <w:b/>
          <w:color w:val="000000"/>
          <w:sz w:val="19"/>
          <w:szCs w:val="19"/>
        </w:rPr>
        <w:t xml:space="preserve">Acquiry information </w:t>
      </w:r>
    </w:p>
    <w:p w:rsidR="00A21B35" w:rsidRPr="00D82083" w:rsidRDefault="0055555B" w:rsidP="00A21B35">
      <w:pPr>
        <w:widowControl w:val="0"/>
        <w:numPr>
          <w:ins w:id="71" w:author="Scott Coté" w:date="2010-06-20T08:24: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72" w:author="Scott Coté" w:date="2010-06-20T08:24:00Z"/>
          <w:rFonts w:ascii="Courier" w:hAnsi="Courier" w:cs="Helvetica"/>
          <w:b/>
          <w:color w:val="000000"/>
          <w:sz w:val="19"/>
          <w:szCs w:val="19"/>
        </w:rPr>
      </w:pPr>
      <w:r w:rsidRPr="00D82083">
        <w:rPr>
          <w:rFonts w:ascii="Courier" w:hAnsi="Courier" w:cs="Helvetica"/>
          <w:b/>
          <w:color w:val="000000"/>
          <w:sz w:val="19"/>
          <w:szCs w:val="19"/>
        </w:rPr>
        <w:t xml:space="preserve">Acquiry date:Mon Apr 12 08:12:32 2010 </w:t>
      </w:r>
    </w:p>
    <w:p w:rsidR="0055555B" w:rsidRPr="00D82083" w:rsidRDefault="0055555B" w:rsidP="00A21B35">
      <w:pPr>
        <w:widowControl w:val="0"/>
        <w:numPr>
          <w:ins w:id="73" w:author="Scott Coté" w:date="2010-06-20T08:24: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D82083">
        <w:rPr>
          <w:rFonts w:ascii="Courier" w:hAnsi="Courier" w:cs="Helvetica"/>
          <w:b/>
          <w:color w:val="000000"/>
          <w:sz w:val="19"/>
          <w:szCs w:val="19"/>
        </w:rPr>
        <w:t>System date:Mon Apr 12 08:12:32 2010</w:t>
      </w:r>
    </w:p>
    <w:p w:rsidR="00A21B35" w:rsidRPr="00D82083" w:rsidRDefault="0055555B" w:rsidP="00A21B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74" w:author="Scott Coté" w:date="2010-06-20T08:25:00Z"/>
          <w:rFonts w:ascii="Courier" w:hAnsi="Courier" w:cs="Helvetica"/>
          <w:b/>
          <w:color w:val="000000"/>
          <w:sz w:val="19"/>
          <w:szCs w:val="19"/>
        </w:rPr>
      </w:pPr>
      <w:r w:rsidRPr="00D82083">
        <w:rPr>
          <w:rFonts w:ascii="Courier" w:hAnsi="Courier" w:cs="Helvetica"/>
          <w:b/>
          <w:color w:val="000000"/>
          <w:sz w:val="19"/>
          <w:szCs w:val="19"/>
        </w:rPr>
        <w:t xml:space="preserve">Operating system used:Darwin </w:t>
      </w:r>
    </w:p>
    <w:p w:rsidR="0055555B" w:rsidRPr="00D82083" w:rsidRDefault="0055555B" w:rsidP="00A21B35">
      <w:pPr>
        <w:widowControl w:val="0"/>
        <w:numPr>
          <w:ins w:id="75" w:author="Scott Coté" w:date="2010-06-20T08:2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D82083">
        <w:rPr>
          <w:rFonts w:ascii="Courier" w:hAnsi="Courier" w:cs="Helvetica"/>
          <w:b/>
          <w:color w:val="000000"/>
          <w:sz w:val="19"/>
          <w:szCs w:val="19"/>
        </w:rPr>
        <w:t>Software version used:20090927 Password:N/A</w:t>
      </w:r>
    </w:p>
    <w:p w:rsidR="00A21B35" w:rsidRPr="00D82083" w:rsidRDefault="00A21B35" w:rsidP="00A21B35">
      <w:pPr>
        <w:widowControl w:val="0"/>
        <w:numPr>
          <w:ins w:id="76" w:author="Scott Coté" w:date="2010-06-20T08:2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77" w:author="Scott Coté" w:date="2010-06-20T08:25:00Z"/>
          <w:rFonts w:ascii="Courier" w:hAnsi="Courier" w:cs="Helvetica"/>
          <w:b/>
          <w:color w:val="000000"/>
          <w:sz w:val="19"/>
          <w:szCs w:val="19"/>
        </w:rPr>
      </w:pPr>
    </w:p>
    <w:p w:rsidR="00A21B35" w:rsidRPr="00D82083" w:rsidRDefault="0055555B" w:rsidP="00A21B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78" w:author="Scott Coté" w:date="2010-06-20T08:25:00Z"/>
          <w:rFonts w:ascii="Courier" w:hAnsi="Courier" w:cs="Helvetica"/>
          <w:b/>
          <w:color w:val="000000"/>
          <w:sz w:val="19"/>
          <w:szCs w:val="19"/>
        </w:rPr>
      </w:pPr>
      <w:r w:rsidRPr="00D82083">
        <w:rPr>
          <w:rFonts w:ascii="Courier" w:hAnsi="Courier" w:cs="Helvetica"/>
          <w:b/>
          <w:color w:val="000000"/>
          <w:sz w:val="19"/>
          <w:szCs w:val="19"/>
        </w:rPr>
        <w:t xml:space="preserve">EWF information </w:t>
      </w:r>
    </w:p>
    <w:p w:rsidR="00A21B35" w:rsidRPr="00D82083" w:rsidRDefault="0055555B" w:rsidP="00A21B35">
      <w:pPr>
        <w:widowControl w:val="0"/>
        <w:numPr>
          <w:ins w:id="79" w:author="Scott Coté" w:date="2010-06-20T08:2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80" w:author="Scott Coté" w:date="2010-06-20T08:25:00Z"/>
          <w:rFonts w:ascii="Courier" w:hAnsi="Courier" w:cs="Helvetica"/>
          <w:b/>
          <w:color w:val="000000"/>
          <w:sz w:val="19"/>
          <w:szCs w:val="19"/>
        </w:rPr>
      </w:pPr>
      <w:r w:rsidRPr="00D82083">
        <w:rPr>
          <w:rFonts w:ascii="Courier" w:hAnsi="Courier" w:cs="Helvetica"/>
          <w:b/>
          <w:color w:val="000000"/>
          <w:sz w:val="19"/>
          <w:szCs w:val="19"/>
        </w:rPr>
        <w:t xml:space="preserve">File format:EnCase 6 </w:t>
      </w:r>
    </w:p>
    <w:p w:rsidR="00A21B35" w:rsidRPr="00D82083" w:rsidRDefault="0055555B" w:rsidP="00A21B35">
      <w:pPr>
        <w:widowControl w:val="0"/>
        <w:numPr>
          <w:ins w:id="81" w:author="Scott Coté" w:date="2010-06-20T08:2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82" w:author="Scott Coté" w:date="2010-06-20T08:25:00Z"/>
          <w:rFonts w:ascii="Courier" w:hAnsi="Courier" w:cs="Helvetica"/>
          <w:b/>
          <w:color w:val="000000"/>
          <w:sz w:val="19"/>
          <w:szCs w:val="19"/>
        </w:rPr>
      </w:pPr>
      <w:r w:rsidRPr="00D82083">
        <w:rPr>
          <w:rFonts w:ascii="Courier" w:hAnsi="Courier" w:cs="Helvetica"/>
          <w:b/>
          <w:color w:val="000000"/>
          <w:sz w:val="19"/>
          <w:szCs w:val="19"/>
        </w:rPr>
        <w:t xml:space="preserve">Sectors per chunk:64 </w:t>
      </w:r>
    </w:p>
    <w:p w:rsidR="00A21B35" w:rsidRPr="00D82083" w:rsidRDefault="0055555B" w:rsidP="00A21B35">
      <w:pPr>
        <w:widowControl w:val="0"/>
        <w:numPr>
          <w:ins w:id="83" w:author="Scott Coté" w:date="2010-06-20T08:2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84" w:author="Scott Coté" w:date="2010-06-20T08:25:00Z"/>
          <w:rFonts w:ascii="Courier" w:hAnsi="Courier" w:cs="Helvetica"/>
          <w:b/>
          <w:color w:val="000000"/>
          <w:sz w:val="19"/>
          <w:szCs w:val="19"/>
        </w:rPr>
      </w:pPr>
      <w:r w:rsidRPr="00D82083">
        <w:rPr>
          <w:rFonts w:ascii="Courier" w:hAnsi="Courier" w:cs="Helvetica"/>
          <w:b/>
          <w:color w:val="000000"/>
          <w:sz w:val="19"/>
          <w:szCs w:val="19"/>
        </w:rPr>
        <w:t xml:space="preserve">Error granularity:64 </w:t>
      </w:r>
    </w:p>
    <w:p w:rsidR="00A21B35" w:rsidRPr="00D82083" w:rsidRDefault="0055555B" w:rsidP="00A21B35">
      <w:pPr>
        <w:widowControl w:val="0"/>
        <w:numPr>
          <w:ins w:id="85" w:author="Scott Coté" w:date="2010-06-20T08:2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86" w:author="Scott Coté" w:date="2010-06-20T08:25:00Z"/>
          <w:rFonts w:ascii="Courier" w:hAnsi="Courier" w:cs="Helvetica"/>
          <w:b/>
          <w:color w:val="000000"/>
          <w:sz w:val="19"/>
          <w:szCs w:val="19"/>
        </w:rPr>
      </w:pPr>
      <w:r w:rsidRPr="00D82083">
        <w:rPr>
          <w:rFonts w:ascii="Courier" w:hAnsi="Courier" w:cs="Helvetica"/>
          <w:b/>
          <w:color w:val="000000"/>
          <w:sz w:val="19"/>
          <w:szCs w:val="19"/>
        </w:rPr>
        <w:t xml:space="preserve">Compression type:no compression </w:t>
      </w:r>
    </w:p>
    <w:p w:rsidR="0055555B" w:rsidRPr="00D82083" w:rsidRDefault="0055555B" w:rsidP="00A21B35">
      <w:pPr>
        <w:widowControl w:val="0"/>
        <w:numPr>
          <w:ins w:id="87" w:author="Scott Coté" w:date="2010-06-20T08:2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D82083">
        <w:rPr>
          <w:rFonts w:ascii="Courier" w:hAnsi="Courier" w:cs="Helvetica"/>
          <w:b/>
          <w:color w:val="000000"/>
          <w:sz w:val="19"/>
          <w:szCs w:val="19"/>
        </w:rPr>
        <w:t>GUID:dc032794-bef0-2c45-8ede-8cc01ed31683</w:t>
      </w:r>
    </w:p>
    <w:p w:rsidR="00D82083" w:rsidRPr="00D82083" w:rsidRDefault="00D82083" w:rsidP="00D82083">
      <w:pPr>
        <w:widowControl w:val="0"/>
        <w:numPr>
          <w:ins w:id="88" w:author="Scott Coté" w:date="2010-06-20T08:2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89" w:author="Scott Coté" w:date="2010-06-20T08:25:00Z"/>
          <w:rFonts w:ascii="Courier" w:hAnsi="Courier" w:cs="Helvetica"/>
          <w:b/>
          <w:color w:val="000000"/>
          <w:sz w:val="19"/>
          <w:szCs w:val="19"/>
        </w:rPr>
      </w:pPr>
    </w:p>
    <w:p w:rsidR="00D82083" w:rsidRPr="00D82083" w:rsidRDefault="0055555B" w:rsidP="00D820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90" w:author="Scott Coté" w:date="2010-06-20T08:25:00Z"/>
          <w:rFonts w:ascii="Courier" w:hAnsi="Courier" w:cs="Helvetica"/>
          <w:b/>
          <w:color w:val="000000"/>
          <w:sz w:val="19"/>
          <w:szCs w:val="19"/>
        </w:rPr>
      </w:pPr>
      <w:r w:rsidRPr="00D82083">
        <w:rPr>
          <w:rFonts w:ascii="Courier" w:hAnsi="Courier" w:cs="Helvetica"/>
          <w:b/>
          <w:color w:val="000000"/>
          <w:sz w:val="19"/>
          <w:szCs w:val="19"/>
        </w:rPr>
        <w:t xml:space="preserve">Media information </w:t>
      </w:r>
    </w:p>
    <w:p w:rsidR="00D82083" w:rsidRPr="00D82083" w:rsidRDefault="0055555B" w:rsidP="00D82083">
      <w:pPr>
        <w:widowControl w:val="0"/>
        <w:numPr>
          <w:ins w:id="91" w:author="Scott Coté" w:date="2010-06-20T08:2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92" w:author="Scott Coté" w:date="2010-06-20T08:26:00Z"/>
          <w:rFonts w:ascii="Courier" w:hAnsi="Courier" w:cs="Helvetica"/>
          <w:b/>
          <w:color w:val="000000"/>
          <w:sz w:val="19"/>
          <w:szCs w:val="19"/>
        </w:rPr>
      </w:pPr>
      <w:r w:rsidRPr="00D82083">
        <w:rPr>
          <w:rFonts w:ascii="Courier" w:hAnsi="Courier" w:cs="Helvetica"/>
          <w:b/>
          <w:color w:val="000000"/>
          <w:sz w:val="19"/>
          <w:szCs w:val="19"/>
        </w:rPr>
        <w:t xml:space="preserve">Media type:removable disk </w:t>
      </w:r>
    </w:p>
    <w:p w:rsidR="00D82083" w:rsidRPr="00D82083" w:rsidRDefault="0055555B" w:rsidP="00D82083">
      <w:pPr>
        <w:widowControl w:val="0"/>
        <w:numPr>
          <w:ins w:id="93" w:author="Scott Coté" w:date="2010-06-20T08:2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94" w:author="Scott Coté" w:date="2010-06-20T08:26:00Z"/>
          <w:rFonts w:ascii="Courier" w:hAnsi="Courier" w:cs="Helvetica"/>
          <w:b/>
          <w:color w:val="000000"/>
          <w:sz w:val="19"/>
          <w:szCs w:val="19"/>
        </w:rPr>
      </w:pPr>
      <w:r w:rsidRPr="00D82083">
        <w:rPr>
          <w:rFonts w:ascii="Courier" w:hAnsi="Courier" w:cs="Helvetica"/>
          <w:b/>
          <w:color w:val="000000"/>
          <w:sz w:val="19"/>
          <w:szCs w:val="19"/>
        </w:rPr>
        <w:t xml:space="preserve">Is physical:no </w:t>
      </w:r>
    </w:p>
    <w:p w:rsidR="00D82083" w:rsidRPr="00D82083" w:rsidRDefault="0055555B" w:rsidP="00D82083">
      <w:pPr>
        <w:widowControl w:val="0"/>
        <w:numPr>
          <w:ins w:id="95" w:author="Scott Coté" w:date="2010-06-20T08:2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96" w:author="Scott Coté" w:date="2010-06-20T08:26:00Z"/>
          <w:rFonts w:ascii="Courier" w:hAnsi="Courier" w:cs="Helvetica"/>
          <w:b/>
          <w:color w:val="000000"/>
          <w:sz w:val="19"/>
          <w:szCs w:val="19"/>
        </w:rPr>
      </w:pPr>
      <w:r w:rsidRPr="00D82083">
        <w:rPr>
          <w:rFonts w:ascii="Courier" w:hAnsi="Courier" w:cs="Helvetica"/>
          <w:b/>
          <w:color w:val="000000"/>
          <w:sz w:val="19"/>
          <w:szCs w:val="19"/>
        </w:rPr>
        <w:t xml:space="preserve">Bytes per sector:512 </w:t>
      </w:r>
    </w:p>
    <w:p w:rsidR="00D82083" w:rsidRPr="00D82083" w:rsidRDefault="0055555B" w:rsidP="00D82083">
      <w:pPr>
        <w:widowControl w:val="0"/>
        <w:numPr>
          <w:ins w:id="97" w:author="Scott Coté" w:date="2010-06-20T08:2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98" w:author="Scott Coté" w:date="2010-06-20T08:26:00Z"/>
          <w:rFonts w:ascii="Courier" w:hAnsi="Courier" w:cs="Helvetica"/>
          <w:b/>
          <w:color w:val="000000"/>
          <w:sz w:val="19"/>
          <w:szCs w:val="19"/>
        </w:rPr>
      </w:pPr>
      <w:r w:rsidRPr="00D82083">
        <w:rPr>
          <w:rFonts w:ascii="Courier" w:hAnsi="Courier" w:cs="Helvetica"/>
          <w:b/>
          <w:color w:val="000000"/>
          <w:sz w:val="19"/>
          <w:szCs w:val="19"/>
        </w:rPr>
        <w:t xml:space="preserve">Amount of sectors:60800 </w:t>
      </w:r>
    </w:p>
    <w:p w:rsidR="0055555B" w:rsidRPr="00D82083" w:rsidRDefault="0055555B" w:rsidP="00D82083">
      <w:pPr>
        <w:widowControl w:val="0"/>
        <w:numPr>
          <w:ins w:id="99" w:author="Scott Coté" w:date="2010-06-20T08:2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D82083">
        <w:rPr>
          <w:rFonts w:ascii="Courier" w:hAnsi="Courier" w:cs="Helvetica"/>
          <w:b/>
          <w:color w:val="000000"/>
          <w:sz w:val="19"/>
          <w:szCs w:val="19"/>
        </w:rPr>
        <w:t>Media size:29 MiB (31129600 bytes)</w:t>
      </w:r>
    </w:p>
    <w:p w:rsidR="00D82083" w:rsidRPr="00D82083" w:rsidRDefault="00D82083" w:rsidP="00D82083">
      <w:pPr>
        <w:widowControl w:val="0"/>
        <w:numPr>
          <w:ins w:id="100" w:author="Scott Coté" w:date="2010-06-20T08:2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01" w:author="Scott Coté" w:date="2010-06-20T08:26:00Z"/>
          <w:rFonts w:ascii="Courier" w:hAnsi="Courier" w:cs="Helvetica"/>
          <w:b/>
          <w:color w:val="000000"/>
          <w:sz w:val="19"/>
          <w:szCs w:val="19"/>
        </w:rPr>
      </w:pPr>
    </w:p>
    <w:p w:rsidR="00D82083" w:rsidRPr="00D82083" w:rsidRDefault="0055555B" w:rsidP="00D820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02" w:author="Scott Coté" w:date="2010-06-20T08:26:00Z"/>
          <w:rFonts w:ascii="Courier" w:hAnsi="Courier" w:cs="Helvetica"/>
          <w:b/>
          <w:color w:val="000000"/>
          <w:sz w:val="19"/>
          <w:szCs w:val="19"/>
        </w:rPr>
      </w:pPr>
      <w:r w:rsidRPr="00D82083">
        <w:rPr>
          <w:rFonts w:ascii="Courier" w:hAnsi="Courier" w:cs="Helvetica"/>
          <w:b/>
          <w:color w:val="000000"/>
          <w:sz w:val="19"/>
          <w:szCs w:val="19"/>
        </w:rPr>
        <w:t xml:space="preserve">Digest hash information </w:t>
      </w:r>
    </w:p>
    <w:p w:rsidR="0055555B" w:rsidRPr="00D82083" w:rsidRDefault="0055555B" w:rsidP="00D82083">
      <w:pPr>
        <w:widowControl w:val="0"/>
        <w:numPr>
          <w:ins w:id="103" w:author="Scott Coté" w:date="2010-06-20T08:2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D82083">
        <w:rPr>
          <w:rFonts w:ascii="Courier" w:hAnsi="Courier" w:cs="Helvetica"/>
          <w:b/>
          <w:color w:val="000000"/>
          <w:sz w:val="19"/>
          <w:szCs w:val="19"/>
        </w:rPr>
        <w:t>MD5:750b509d8fbed37a5213480aaccfdc61</w:t>
      </w:r>
    </w:p>
    <w:p w:rsidR="0055555B" w:rsidRPr="00D82083" w:rsidRDefault="0055555B" w:rsidP="00D820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04" w:author="Scott Coté" w:date="2010-06-20T08:26:00Z"/>
          <w:rFonts w:ascii="Courier" w:hAnsi="Courier" w:cs="Helvetica"/>
          <w:b/>
          <w:color w:val="000000"/>
          <w:sz w:val="19"/>
          <w:szCs w:val="19"/>
        </w:rPr>
      </w:pPr>
      <w:r w:rsidRPr="00D82083">
        <w:rPr>
          <w:rFonts w:ascii="Courier" w:hAnsi="Courier" w:cs="Helvetica"/>
          <w:b/>
          <w:color w:val="000000"/>
          <w:sz w:val="19"/>
          <w:szCs w:val="19"/>
        </w:rPr>
        <w:t>%</w:t>
      </w:r>
    </w:p>
    <w:p w:rsidR="00D82083" w:rsidRDefault="00D82083" w:rsidP="00D82083">
      <w:pPr>
        <w:widowControl w:val="0"/>
        <w:numPr>
          <w:ins w:id="105" w:author="Scott Coté" w:date="2010-06-20T08:2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9"/>
          <w:szCs w:val="19"/>
        </w:rPr>
      </w:pPr>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You can verify the contents of an E01 file using the ewfverify command:</w:t>
      </w:r>
    </w:p>
    <w:p w:rsidR="000D4A1A" w:rsidRDefault="000D4A1A" w:rsidP="000D4A1A">
      <w:pPr>
        <w:widowControl w:val="0"/>
        <w:numPr>
          <w:ins w:id="106" w:author="Scott Coté" w:date="2010-06-20T08:27: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07" w:author="Scott Coté" w:date="2010-06-20T08:27:00Z"/>
          <w:rFonts w:ascii="Helvetica" w:hAnsi="Helvetica" w:cs="Helvetica"/>
          <w:color w:val="000000"/>
          <w:sz w:val="19"/>
          <w:szCs w:val="19"/>
        </w:rPr>
      </w:pPr>
    </w:p>
    <w:p w:rsidR="0055555B" w:rsidRPr="00AB0A47" w:rsidRDefault="0055555B" w:rsidP="000D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B0A47">
        <w:rPr>
          <w:rFonts w:ascii="Courier" w:hAnsi="Courier" w:cs="Helvetica"/>
          <w:b/>
          <w:color w:val="000000"/>
          <w:sz w:val="19"/>
          <w:szCs w:val="19"/>
        </w:rPr>
        <w:t>$ ewfverify /corp/</w:t>
      </w:r>
      <w:ins w:id="108" w:author="Scott Coté" w:date="2010-06-20T08:07:00Z">
        <w:r w:rsidR="00CA0C9E" w:rsidRPr="00AB0A47">
          <w:rPr>
            <w:rFonts w:ascii="Courier" w:hAnsi="Courier" w:cs="Helvetica"/>
            <w:b/>
            <w:color w:val="000000"/>
            <w:sz w:val="19"/>
            <w:szCs w:val="19"/>
          </w:rPr>
          <w:t>images</w:t>
        </w:r>
      </w:ins>
      <w:r w:rsidRPr="00AB0A47">
        <w:rPr>
          <w:rFonts w:ascii="Courier" w:hAnsi="Courier" w:cs="Helvetica"/>
          <w:b/>
          <w:color w:val="000000"/>
          <w:sz w:val="19"/>
          <w:szCs w:val="19"/>
        </w:rPr>
        <w:t>/nps/nps-2009-canon2/nps-2009-canon2-gen6.E01 ewfverify 20090927 (libewf 20090927, libuna 20090901, libbfio 20090927, zlib 1.2.3, libcrypto 0.9.8)</w:t>
      </w:r>
    </w:p>
    <w:p w:rsidR="000D4A1A" w:rsidRPr="00AB0A47" w:rsidRDefault="000D4A1A" w:rsidP="000D4A1A">
      <w:pPr>
        <w:widowControl w:val="0"/>
        <w:numPr>
          <w:ins w:id="109" w:author="Scott Coté" w:date="2010-06-20T08:27: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10" w:author="Scott Coté" w:date="2010-06-20T08:27:00Z"/>
          <w:rFonts w:ascii="Courier" w:hAnsi="Courier" w:cs="Helvetica"/>
          <w:b/>
          <w:color w:val="000000"/>
          <w:sz w:val="19"/>
          <w:szCs w:val="19"/>
        </w:rPr>
      </w:pPr>
    </w:p>
    <w:p w:rsidR="0055555B" w:rsidRPr="00AB0A47" w:rsidRDefault="0055555B" w:rsidP="000D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B0A47">
        <w:rPr>
          <w:rFonts w:ascii="Courier" w:hAnsi="Courier" w:cs="Helvetica"/>
          <w:b/>
          <w:color w:val="000000"/>
          <w:sz w:val="19"/>
          <w:szCs w:val="19"/>
        </w:rPr>
        <w:t>Verify started at: Mon Jun 7 14:20:20 2010</w:t>
      </w:r>
    </w:p>
    <w:p w:rsidR="000D4A1A" w:rsidRPr="00AB0A47" w:rsidRDefault="000D4A1A" w:rsidP="000D4A1A">
      <w:pPr>
        <w:widowControl w:val="0"/>
        <w:numPr>
          <w:ins w:id="111" w:author="Scott Coté" w:date="2010-06-20T08:27: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12" w:author="Scott Coté" w:date="2010-06-20T08:27:00Z"/>
          <w:rFonts w:ascii="Courier" w:hAnsi="Courier" w:cs="Helvetica"/>
          <w:b/>
          <w:color w:val="000000"/>
          <w:sz w:val="19"/>
          <w:szCs w:val="19"/>
        </w:rPr>
      </w:pPr>
    </w:p>
    <w:p w:rsidR="0055555B" w:rsidRPr="00AB0A47" w:rsidRDefault="0055555B" w:rsidP="000D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B0A47">
        <w:rPr>
          <w:rFonts w:ascii="Courier" w:hAnsi="Courier" w:cs="Helvetica"/>
          <w:b/>
          <w:color w:val="000000"/>
          <w:sz w:val="19"/>
          <w:szCs w:val="19"/>
        </w:rPr>
        <w:t>This could take a while.</w:t>
      </w:r>
    </w:p>
    <w:p w:rsidR="000D4A1A" w:rsidRPr="00AB0A47" w:rsidRDefault="000D4A1A" w:rsidP="000D4A1A">
      <w:pPr>
        <w:widowControl w:val="0"/>
        <w:numPr>
          <w:ins w:id="113" w:author="Scott Coté" w:date="2010-06-20T08:27: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14" w:author="Scott Coté" w:date="2010-06-20T08:27:00Z"/>
          <w:rFonts w:ascii="Courier" w:hAnsi="Courier" w:cs="Helvetica"/>
          <w:b/>
          <w:color w:val="000000"/>
          <w:sz w:val="19"/>
          <w:szCs w:val="19"/>
        </w:rPr>
      </w:pPr>
    </w:p>
    <w:p w:rsidR="0055555B" w:rsidRPr="00AB0A47" w:rsidRDefault="0055555B" w:rsidP="000D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B0A47">
        <w:rPr>
          <w:rFonts w:ascii="Courier" w:hAnsi="Courier" w:cs="Helvetica"/>
          <w:b/>
          <w:color w:val="000000"/>
          <w:sz w:val="19"/>
          <w:szCs w:val="19"/>
        </w:rPr>
        <w:t>Status: at 0%. verified</w:t>
      </w:r>
    </w:p>
    <w:p w:rsidR="000D4A1A" w:rsidRPr="00AB0A47" w:rsidRDefault="00AB0A47" w:rsidP="000D4A1A">
      <w:pPr>
        <w:widowControl w:val="0"/>
        <w:numPr>
          <w:ins w:id="115" w:author="Scott Coté" w:date="2010-06-20T08:28: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16" w:author="Scott Coté" w:date="2010-06-20T08:28:00Z"/>
          <w:rFonts w:ascii="Courier" w:hAnsi="Courier" w:cs="Helvetica"/>
          <w:b/>
          <w:color w:val="000000"/>
          <w:sz w:val="19"/>
          <w:szCs w:val="19"/>
        </w:rPr>
      </w:pPr>
      <w:ins w:id="117" w:author="Scott Coté" w:date="2010-06-20T16:29:00Z">
        <w:r w:rsidRPr="00AB0A47">
          <w:rPr>
            <w:rFonts w:ascii="Courier" w:hAnsi="Courier" w:cs="Helvetica"/>
            <w:b/>
            <w:color w:val="000000"/>
            <w:sz w:val="19"/>
            <w:szCs w:val="19"/>
          </w:rPr>
          <w:tab/>
        </w:r>
      </w:ins>
      <w:ins w:id="118" w:author="Scott Coté" w:date="2010-06-20T08:28:00Z">
        <w:r w:rsidR="000D4A1A" w:rsidRPr="00AB0A47">
          <w:rPr>
            <w:rFonts w:ascii="Courier" w:hAnsi="Courier" w:cs="Helvetica"/>
            <w:b/>
            <w:color w:val="000000"/>
            <w:sz w:val="19"/>
            <w:szCs w:val="19"/>
          </w:rPr>
          <w:t>32 KiB (32768 bytes) of total 29 MiB (31129600 bytes).</w:t>
        </w:r>
      </w:ins>
    </w:p>
    <w:p w:rsidR="000D4A1A" w:rsidRPr="00AB0A47" w:rsidRDefault="000D4A1A" w:rsidP="000D4A1A">
      <w:pPr>
        <w:widowControl w:val="0"/>
        <w:numPr>
          <w:ins w:id="119" w:author="Scott Coté" w:date="2010-06-20T08:27: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20" w:author="Scott Coté" w:date="2010-06-20T08:27:00Z"/>
          <w:rFonts w:ascii="Courier" w:hAnsi="Courier" w:cs="Helvetica"/>
          <w:b/>
          <w:color w:val="000000"/>
          <w:sz w:val="19"/>
          <w:szCs w:val="19"/>
        </w:rPr>
      </w:pPr>
    </w:p>
    <w:p w:rsidR="0055555B" w:rsidRPr="00AB0A47" w:rsidRDefault="0055555B" w:rsidP="000D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B0A47">
        <w:rPr>
          <w:rFonts w:ascii="Courier" w:hAnsi="Courier" w:cs="Helvetica"/>
          <w:b/>
          <w:color w:val="000000"/>
          <w:sz w:val="19"/>
          <w:szCs w:val="19"/>
        </w:rPr>
        <w:t>...</w:t>
      </w:r>
    </w:p>
    <w:p w:rsidR="000D4A1A" w:rsidRPr="00AB0A47" w:rsidRDefault="000D4A1A" w:rsidP="000D4A1A">
      <w:pPr>
        <w:widowControl w:val="0"/>
        <w:numPr>
          <w:ins w:id="121" w:author="Scott Coté" w:date="2010-06-20T08:27: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22" w:author="Scott Coté" w:date="2010-06-20T08:27:00Z"/>
          <w:rFonts w:ascii="Courier" w:hAnsi="Courier" w:cs="Helvetica"/>
          <w:b/>
          <w:color w:val="000000"/>
          <w:sz w:val="19"/>
          <w:szCs w:val="19"/>
        </w:rPr>
      </w:pPr>
    </w:p>
    <w:p w:rsidR="0055555B" w:rsidRPr="00AB0A47" w:rsidRDefault="0055555B" w:rsidP="000D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B0A47">
        <w:rPr>
          <w:rFonts w:ascii="Courier" w:hAnsi="Courier" w:cs="Helvetica"/>
          <w:b/>
          <w:color w:val="000000"/>
          <w:sz w:val="19"/>
          <w:szCs w:val="19"/>
        </w:rPr>
        <w:t>Status: at 100%. verified</w:t>
      </w:r>
    </w:p>
    <w:p w:rsidR="000D4A1A" w:rsidRPr="00AB0A47" w:rsidRDefault="000D4A1A" w:rsidP="000D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23" w:author="Scott Coté" w:date="2010-06-20T08:28:00Z"/>
          <w:rFonts w:ascii="Courier" w:hAnsi="Courier" w:cs="Helvetica"/>
          <w:b/>
          <w:color w:val="000000"/>
          <w:sz w:val="19"/>
          <w:szCs w:val="19"/>
        </w:rPr>
      </w:pPr>
    </w:p>
    <w:p w:rsidR="0055555B" w:rsidRPr="00AB0A47" w:rsidRDefault="00AB0A47" w:rsidP="000D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ins w:id="124" w:author="Scott Coté" w:date="2010-06-20T16:29:00Z">
        <w:r w:rsidRPr="00AB0A47">
          <w:rPr>
            <w:rFonts w:ascii="Courier" w:hAnsi="Courier" w:cs="Helvetica"/>
            <w:b/>
            <w:color w:val="000000"/>
            <w:sz w:val="19"/>
            <w:szCs w:val="19"/>
          </w:rPr>
          <w:tab/>
        </w:r>
      </w:ins>
      <w:r w:rsidR="0055555B" w:rsidRPr="00AB0A47">
        <w:rPr>
          <w:rFonts w:ascii="Courier" w:hAnsi="Courier" w:cs="Helvetica"/>
          <w:b/>
          <w:color w:val="000000"/>
          <w:sz w:val="19"/>
          <w:szCs w:val="19"/>
        </w:rPr>
        <w:t>29 MiB (31129600 bytes) of total 29 MiB (31129600 bytes).</w:t>
      </w:r>
    </w:p>
    <w:p w:rsidR="000D4A1A" w:rsidRPr="00AB0A47" w:rsidRDefault="000D4A1A" w:rsidP="000D4A1A">
      <w:pPr>
        <w:widowControl w:val="0"/>
        <w:numPr>
          <w:ins w:id="125" w:author="Scott Coté" w:date="2010-06-20T08:28: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26" w:author="Scott Coté" w:date="2010-06-20T08:28:00Z"/>
          <w:rFonts w:ascii="Courier" w:hAnsi="Courier" w:cs="Helvetica"/>
          <w:b/>
          <w:color w:val="000000"/>
          <w:sz w:val="19"/>
          <w:szCs w:val="19"/>
        </w:rPr>
      </w:pPr>
    </w:p>
    <w:p w:rsidR="000D4A1A" w:rsidRPr="00AB0A47" w:rsidRDefault="0055555B" w:rsidP="000D4A1A">
      <w:pPr>
        <w:widowControl w:val="0"/>
        <w:numPr>
          <w:ins w:id="127" w:author="Scott Coté" w:date="2010-06-20T08:29: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28" w:author="Scott Coté" w:date="2010-06-20T08:29:00Z"/>
          <w:rFonts w:ascii="Courier" w:hAnsi="Courier" w:cs="Helvetica"/>
          <w:b/>
          <w:color w:val="000000"/>
          <w:sz w:val="19"/>
          <w:szCs w:val="19"/>
        </w:rPr>
      </w:pPr>
      <w:r w:rsidRPr="00AB0A47">
        <w:rPr>
          <w:rFonts w:ascii="Courier" w:hAnsi="Courier" w:cs="Helvetica"/>
          <w:b/>
          <w:color w:val="000000"/>
          <w:sz w:val="19"/>
          <w:szCs w:val="19"/>
        </w:rPr>
        <w:t xml:space="preserve">Verify completed </w:t>
      </w:r>
      <w:ins w:id="129" w:author="Scott Coté" w:date="2010-06-20T08:29:00Z">
        <w:r w:rsidR="000D4A1A" w:rsidRPr="00AB0A47">
          <w:rPr>
            <w:rFonts w:ascii="Courier" w:hAnsi="Courier" w:cs="Helvetica"/>
            <w:b/>
            <w:color w:val="000000"/>
            <w:sz w:val="19"/>
            <w:szCs w:val="19"/>
          </w:rPr>
          <w:t>at: Mon Jun 7 14:20:20 2010</w:t>
        </w:r>
      </w:ins>
    </w:p>
    <w:p w:rsidR="000D4A1A" w:rsidRPr="00AB0A47" w:rsidRDefault="000D4A1A" w:rsidP="000D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30" w:author="Scott Coté" w:date="2010-06-20T08:28:00Z"/>
          <w:rFonts w:ascii="Courier" w:hAnsi="Courier" w:cs="Helvetica"/>
          <w:b/>
          <w:color w:val="000000"/>
          <w:sz w:val="19"/>
          <w:szCs w:val="19"/>
        </w:rPr>
      </w:pPr>
    </w:p>
    <w:p w:rsidR="000D4A1A" w:rsidRPr="00AB0A47" w:rsidRDefault="0055555B" w:rsidP="000D4A1A">
      <w:pPr>
        <w:widowControl w:val="0"/>
        <w:numPr>
          <w:ins w:id="131" w:author="Scott Coté" w:date="2010-06-20T08:28: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32" w:author="Scott Coté" w:date="2010-06-20T16:27:00Z"/>
          <w:rFonts w:ascii="Courier" w:hAnsi="Courier" w:cs="Helvetica"/>
          <w:b/>
          <w:color w:val="000000"/>
          <w:sz w:val="19"/>
          <w:szCs w:val="19"/>
        </w:rPr>
      </w:pPr>
      <w:r w:rsidRPr="00AB0A47">
        <w:rPr>
          <w:rFonts w:ascii="Courier" w:hAnsi="Courier" w:cs="Helvetica"/>
          <w:b/>
          <w:color w:val="000000"/>
          <w:sz w:val="19"/>
          <w:szCs w:val="19"/>
        </w:rPr>
        <w:t xml:space="preserve">Read: 29 MiB (31129600 bytes) in 0 second(s). </w:t>
      </w:r>
    </w:p>
    <w:p w:rsidR="00C134CA" w:rsidRPr="00AB0A47" w:rsidRDefault="00C134CA" w:rsidP="000D4A1A">
      <w:pPr>
        <w:widowControl w:val="0"/>
        <w:numPr>
          <w:ins w:id="133" w:author="Scott Coté" w:date="2010-06-20T16:27: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34" w:author="Scott Coté" w:date="2010-06-20T08:29:00Z"/>
          <w:rFonts w:ascii="Courier" w:hAnsi="Courier" w:cs="Helvetica"/>
          <w:b/>
          <w:color w:val="000000"/>
          <w:sz w:val="19"/>
          <w:szCs w:val="19"/>
        </w:rPr>
      </w:pPr>
    </w:p>
    <w:p w:rsidR="0055555B" w:rsidRPr="00AB0A47" w:rsidRDefault="0055555B" w:rsidP="000D4A1A">
      <w:pPr>
        <w:widowControl w:val="0"/>
        <w:numPr>
          <w:ins w:id="135" w:author="Scott Coté" w:date="2010-06-20T08:29: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36" w:author="Scott Coté" w:date="2010-06-20T16:29:00Z"/>
          <w:rFonts w:ascii="Courier" w:hAnsi="Courier" w:cs="Helvetica"/>
          <w:b/>
          <w:color w:val="000000"/>
          <w:sz w:val="19"/>
          <w:szCs w:val="19"/>
        </w:rPr>
      </w:pPr>
      <w:r w:rsidRPr="00AB0A47">
        <w:rPr>
          <w:rFonts w:ascii="Courier" w:hAnsi="Courier" w:cs="Helvetica"/>
          <w:b/>
          <w:color w:val="000000"/>
          <w:sz w:val="19"/>
          <w:szCs w:val="19"/>
        </w:rPr>
        <w:t>MD5 hash stored in file:750b509d8fbed37a5213480aaccfdc61</w:t>
      </w:r>
    </w:p>
    <w:p w:rsidR="00AB0A47" w:rsidRPr="00AB0A47" w:rsidRDefault="00AB0A47" w:rsidP="000D4A1A">
      <w:pPr>
        <w:widowControl w:val="0"/>
        <w:numPr>
          <w:ins w:id="137" w:author="Scott Coté" w:date="2010-06-20T16:29: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p>
    <w:p w:rsidR="0055555B" w:rsidRPr="00AB0A47" w:rsidRDefault="00AB0A47" w:rsidP="00AB0A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ins w:id="138" w:author="Scott Coté" w:date="2010-06-20T16:30:00Z">
        <w:r w:rsidRPr="00AB0A47">
          <w:rPr>
            <w:rFonts w:ascii="Courier" w:hAnsi="Courier" w:cs="Helvetica"/>
            <w:b/>
            <w:color w:val="000000"/>
            <w:sz w:val="19"/>
            <w:szCs w:val="19"/>
          </w:rPr>
          <w:t>MD5 hash calculated over</w:t>
        </w:r>
      </w:ins>
      <w:ins w:id="139" w:author="Scott Coté" w:date="2010-06-20T16:28:00Z">
        <w:r w:rsidRPr="00AB0A47">
          <w:rPr>
            <w:rFonts w:ascii="Courier" w:hAnsi="Courier" w:cs="Helvetica"/>
            <w:b/>
            <w:color w:val="000000"/>
            <w:sz w:val="19"/>
            <w:szCs w:val="19"/>
          </w:rPr>
          <w:t xml:space="preserve"> </w:t>
        </w:r>
      </w:ins>
      <w:r w:rsidR="0055555B" w:rsidRPr="00AB0A47">
        <w:rPr>
          <w:rFonts w:ascii="Courier" w:hAnsi="Courier" w:cs="Helvetica"/>
          <w:b/>
          <w:color w:val="000000"/>
          <w:sz w:val="19"/>
          <w:szCs w:val="19"/>
        </w:rPr>
        <w:t>data:750b509d8fbed37a5213480aaccfdc61</w:t>
      </w:r>
    </w:p>
    <w:p w:rsidR="00AB0A47" w:rsidRPr="00AB0A47" w:rsidRDefault="00AB0A47" w:rsidP="000D4A1A">
      <w:pPr>
        <w:widowControl w:val="0"/>
        <w:numPr>
          <w:ins w:id="140" w:author="Scott Coté" w:date="2010-06-20T16:28: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41" w:author="Scott Coté" w:date="2010-06-20T16:28:00Z"/>
          <w:rFonts w:ascii="Courier" w:hAnsi="Courier" w:cs="Helvetica"/>
          <w:b/>
          <w:color w:val="000000"/>
          <w:sz w:val="19"/>
          <w:szCs w:val="19"/>
        </w:rPr>
      </w:pPr>
    </w:p>
    <w:p w:rsidR="000D4A1A" w:rsidRPr="00AB0A47" w:rsidRDefault="0055555B" w:rsidP="000D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42" w:author="Scott Coté" w:date="2010-06-20T08:30:00Z"/>
          <w:rFonts w:ascii="Courier" w:hAnsi="Courier" w:cs="Helvetica"/>
          <w:b/>
          <w:color w:val="000000"/>
          <w:sz w:val="19"/>
          <w:szCs w:val="19"/>
        </w:rPr>
      </w:pPr>
      <w:r w:rsidRPr="00AB0A47">
        <w:rPr>
          <w:rFonts w:ascii="Courier" w:hAnsi="Courier" w:cs="Helvetica"/>
          <w:b/>
          <w:color w:val="000000"/>
          <w:sz w:val="19"/>
          <w:szCs w:val="19"/>
        </w:rPr>
        <w:t xml:space="preserve">ewfverify: SUCCESS </w:t>
      </w:r>
    </w:p>
    <w:p w:rsidR="0055555B" w:rsidRPr="00AB0A47" w:rsidRDefault="0055555B" w:rsidP="000D4A1A">
      <w:pPr>
        <w:widowControl w:val="0"/>
        <w:numPr>
          <w:ins w:id="143" w:author="Scott Coté" w:date="2010-06-20T08:30: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B0A47">
        <w:rPr>
          <w:rFonts w:ascii="Courier" w:hAnsi="Courier" w:cs="Helvetica"/>
          <w:b/>
          <w:color w:val="000000"/>
          <w:sz w:val="19"/>
          <w:szCs w:val="19"/>
        </w:rPr>
        <w:t>$</w:t>
      </w:r>
    </w:p>
    <w:p w:rsidR="000D4A1A" w:rsidRPr="00AB0A47" w:rsidRDefault="000D4A1A" w:rsidP="000D4A1A">
      <w:pPr>
        <w:widowControl w:val="0"/>
        <w:numPr>
          <w:ins w:id="144" w:author="Scott Coté" w:date="2010-06-20T08:30: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45" w:author="Scott Coté" w:date="2010-06-20T08:30:00Z"/>
          <w:rFonts w:ascii="Courier" w:hAnsi="Courier" w:cs="Helvetica"/>
          <w:b/>
          <w:color w:val="000000"/>
          <w:sz w:val="23"/>
          <w:szCs w:val="23"/>
        </w:rPr>
      </w:pPr>
    </w:p>
    <w:p w:rsidR="0055555B" w:rsidRDefault="00AA7477" w:rsidP="000D4A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3"/>
          <w:szCs w:val="23"/>
        </w:rPr>
      </w:pPr>
      <w:ins w:id="146" w:author="Scott Coté" w:date="2010-06-20T16:31:00Z">
        <w:r>
          <w:rPr>
            <w:rFonts w:ascii="Helvetica" w:hAnsi="Helvetica" w:cs="Helvetica"/>
            <w:color w:val="000000"/>
            <w:sz w:val="23"/>
            <w:szCs w:val="23"/>
          </w:rPr>
          <w:br w:type="page"/>
        </w:r>
      </w:ins>
      <w:r w:rsidR="0055555B">
        <w:rPr>
          <w:rFonts w:ascii="Helvetica" w:hAnsi="Helvetica" w:cs="Helvetica"/>
          <w:color w:val="000000"/>
          <w:sz w:val="23"/>
          <w:szCs w:val="23"/>
        </w:rPr>
        <w:t>1.0.2</w:t>
      </w:r>
      <w:r w:rsidR="0055555B">
        <w:rPr>
          <w:rFonts w:ascii="Helvetica" w:hAnsi="Helvetica" w:cs="Helvetica"/>
          <w:color w:val="000000"/>
          <w:sz w:val="23"/>
          <w:szCs w:val="23"/>
        </w:rPr>
        <w:tab/>
      </w:r>
      <w:commentRangeStart w:id="147"/>
      <w:r w:rsidR="0055555B">
        <w:rPr>
          <w:rFonts w:ascii="Helvetica" w:hAnsi="Helvetica" w:cs="Helvetica"/>
          <w:color w:val="000000"/>
          <w:sz w:val="23"/>
          <w:szCs w:val="23"/>
        </w:rPr>
        <w:t xml:space="preserve">AFF1 </w:t>
      </w:r>
      <w:commentRangeEnd w:id="147"/>
      <w:ins w:id="148" w:author="Scott Coté" w:date="2010-06-20T13:44:00Z">
        <w:r w:rsidR="006A698E">
          <w:rPr>
            <w:rStyle w:val="CommentReference"/>
            <w:vanish/>
          </w:rPr>
          <w:commentReference w:id="147"/>
        </w:r>
      </w:ins>
      <w:ins w:id="149" w:author="Scott Coté" w:date="2010-06-20T13:43:00Z">
        <w:r w:rsidR="00100097">
          <w:rPr>
            <w:rFonts w:ascii="Helvetica" w:hAnsi="Helvetica" w:cs="Helvetica"/>
            <w:color w:val="000000"/>
            <w:sz w:val="23"/>
            <w:szCs w:val="23"/>
          </w:rPr>
          <w:t>F</w:t>
        </w:r>
      </w:ins>
      <w:del w:id="150" w:author="Scott Coté" w:date="2010-06-20T13:43:00Z">
        <w:r w:rsidR="0055555B" w:rsidDel="00100097">
          <w:rPr>
            <w:rFonts w:ascii="Helvetica" w:hAnsi="Helvetica" w:cs="Helvetica"/>
            <w:color w:val="000000"/>
            <w:sz w:val="23"/>
            <w:szCs w:val="23"/>
          </w:rPr>
          <w:delText>f</w:delText>
        </w:r>
      </w:del>
      <w:r w:rsidR="0055555B">
        <w:rPr>
          <w:rFonts w:ascii="Helvetica" w:hAnsi="Helvetica" w:cs="Helvetica"/>
          <w:color w:val="000000"/>
          <w:sz w:val="23"/>
          <w:szCs w:val="23"/>
        </w:rPr>
        <w:t>iles</w:t>
      </w:r>
      <w:ins w:id="151" w:author="Scott Coté" w:date="2010-06-20T13:42:00Z">
        <w:r w:rsidR="00100097">
          <w:rPr>
            <w:rFonts w:ascii="Helvetica" w:hAnsi="Helvetica" w:cs="Helvetica"/>
            <w:color w:val="000000"/>
            <w:sz w:val="23"/>
            <w:szCs w:val="23"/>
          </w:rPr>
          <w:t xml:space="preserve"> </w:t>
        </w:r>
      </w:ins>
      <w:ins w:id="152" w:author="Scott Coté" w:date="2010-06-20T13:43:00Z">
        <w:r w:rsidR="00100097" w:rsidRPr="00100097">
          <w:rPr>
            <w:rFonts w:ascii="Helvetica" w:hAnsi="Helvetica" w:cs="Helvetica"/>
            <w:color w:val="000000"/>
            <w:sz w:val="23"/>
            <w:szCs w:val="23"/>
          </w:rPr>
          <w:t xml:space="preserve">for Viewing the </w:t>
        </w:r>
        <w:r w:rsidR="00100097">
          <w:rPr>
            <w:rFonts w:ascii="Helvetica" w:hAnsi="Helvetica" w:cs="Helvetica"/>
            <w:color w:val="000000"/>
            <w:sz w:val="23"/>
            <w:szCs w:val="23"/>
          </w:rPr>
          <w:t>AFF</w:t>
        </w:r>
        <w:r w:rsidR="00100097" w:rsidRPr="00100097">
          <w:rPr>
            <w:rFonts w:ascii="Helvetica" w:hAnsi="Helvetica" w:cs="Helvetica"/>
            <w:color w:val="000000"/>
            <w:sz w:val="23"/>
            <w:szCs w:val="23"/>
          </w:rPr>
          <w:t xml:space="preserve"> File of the </w:t>
        </w:r>
        <w:r w:rsidR="00100097">
          <w:rPr>
            <w:rFonts w:ascii="Helvetica" w:hAnsi="Helvetica" w:cs="Helvetica"/>
            <w:color w:val="000000"/>
            <w:sz w:val="23"/>
            <w:szCs w:val="23"/>
          </w:rPr>
          <w:t xml:space="preserve">SD Card </w:t>
        </w:r>
        <w:r w:rsidR="00100097" w:rsidRPr="00100097">
          <w:rPr>
            <w:rFonts w:ascii="Helvetica" w:hAnsi="Helvetica" w:cs="Helvetica"/>
            <w:color w:val="000000"/>
            <w:sz w:val="23"/>
            <w:szCs w:val="23"/>
          </w:rPr>
          <w:t xml:space="preserve">Disk Image </w:t>
        </w:r>
      </w:ins>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sidRPr="007903F9">
        <w:rPr>
          <w:rFonts w:ascii="Helvetica" w:hAnsi="Helvetica" w:cs="Helvetica"/>
          <w:color w:val="000000"/>
          <w:sz w:val="19"/>
          <w:szCs w:val="19"/>
          <w:highlight w:val="yellow"/>
        </w:rPr>
        <w:t>AFF1</w:t>
      </w:r>
      <w:r>
        <w:rPr>
          <w:rFonts w:ascii="Helvetica" w:hAnsi="Helvetica" w:cs="Helvetica"/>
          <w:color w:val="000000"/>
          <w:sz w:val="19"/>
          <w:szCs w:val="19"/>
        </w:rPr>
        <w:t xml:space="preserve"> files can store MD5 and SHA1 inside. You can display the information with the afinfo command:</w:t>
      </w:r>
    </w:p>
    <w:p w:rsidR="00AA7477" w:rsidRDefault="00AA7477" w:rsidP="00AA7477">
      <w:pPr>
        <w:widowControl w:val="0"/>
        <w:numPr>
          <w:ins w:id="153" w:author="Scott Coté" w:date="2010-06-20T16:31: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54" w:author="Scott Coté" w:date="2010-06-20T16:31:00Z"/>
          <w:rFonts w:ascii="Helvetica" w:hAnsi="Helvetica" w:cs="Helvetica"/>
          <w:color w:val="000000"/>
          <w:sz w:val="19"/>
          <w:szCs w:val="19"/>
        </w:rPr>
      </w:pPr>
    </w:p>
    <w:p w:rsidR="0055555B" w:rsidRPr="00AA7477" w:rsidRDefault="0055555B" w:rsidP="00AA74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A7477">
        <w:rPr>
          <w:rFonts w:ascii="Courier" w:hAnsi="Courier" w:cs="Helvetica"/>
          <w:b/>
          <w:color w:val="000000"/>
          <w:sz w:val="19"/>
          <w:szCs w:val="19"/>
        </w:rPr>
        <w:t>% afinfo -a /corp/</w:t>
      </w:r>
      <w:del w:id="155" w:author="Scott Coté" w:date="2010-06-20T08:07:00Z">
        <w:r w:rsidRPr="00AA7477" w:rsidDel="00CA0C9E">
          <w:rPr>
            <w:rFonts w:ascii="Courier" w:hAnsi="Courier" w:cs="Helvetica"/>
            <w:b/>
            <w:color w:val="000000"/>
            <w:sz w:val="19"/>
            <w:szCs w:val="19"/>
          </w:rPr>
          <w:delText>drives</w:delText>
        </w:r>
      </w:del>
      <w:ins w:id="156" w:author="Scott Coté" w:date="2010-06-20T08:07:00Z">
        <w:r w:rsidR="00CA0C9E" w:rsidRPr="00AA7477">
          <w:rPr>
            <w:rFonts w:ascii="Courier" w:hAnsi="Courier" w:cs="Helvetica"/>
            <w:b/>
            <w:color w:val="000000"/>
            <w:sz w:val="19"/>
            <w:szCs w:val="19"/>
          </w:rPr>
          <w:t>images</w:t>
        </w:r>
      </w:ins>
      <w:r w:rsidRPr="00AA7477">
        <w:rPr>
          <w:rFonts w:ascii="Courier" w:hAnsi="Courier" w:cs="Helvetica"/>
          <w:b/>
          <w:color w:val="000000"/>
          <w:sz w:val="19"/>
          <w:szCs w:val="19"/>
        </w:rPr>
        <w:t>/nps/nps-2009-canon2/nps-2009-canon2-gen6.aff /corp/</w:t>
      </w:r>
      <w:del w:id="157" w:author="Scott Coté" w:date="2010-06-20T08:07:00Z">
        <w:r w:rsidRPr="00AA7477" w:rsidDel="00CA0C9E">
          <w:rPr>
            <w:rFonts w:ascii="Courier" w:hAnsi="Courier" w:cs="Helvetica"/>
            <w:b/>
            <w:color w:val="000000"/>
            <w:sz w:val="19"/>
            <w:szCs w:val="19"/>
          </w:rPr>
          <w:delText>drives</w:delText>
        </w:r>
      </w:del>
      <w:ins w:id="158" w:author="Scott Coté" w:date="2010-06-20T08:07:00Z">
        <w:r w:rsidR="00CA0C9E" w:rsidRPr="00AA7477">
          <w:rPr>
            <w:rFonts w:ascii="Courier" w:hAnsi="Courier" w:cs="Helvetica"/>
            <w:b/>
            <w:color w:val="000000"/>
            <w:sz w:val="19"/>
            <w:szCs w:val="19"/>
          </w:rPr>
          <w:t>images</w:t>
        </w:r>
      </w:ins>
      <w:r w:rsidRPr="00AA7477">
        <w:rPr>
          <w:rFonts w:ascii="Courier" w:hAnsi="Courier" w:cs="Helvetica"/>
          <w:b/>
          <w:color w:val="000000"/>
          <w:sz w:val="19"/>
          <w:szCs w:val="19"/>
        </w:rPr>
        <w:t>/nps/nps-2009-canon2/nps-2009-canon2-gen6.aff is a AFF file</w:t>
      </w:r>
    </w:p>
    <w:p w:rsidR="00AA7477" w:rsidRDefault="00AA7477" w:rsidP="00AA7477">
      <w:pPr>
        <w:widowControl w:val="0"/>
        <w:numPr>
          <w:ins w:id="159" w:author="Scott Coté" w:date="2010-06-20T13:34: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60" w:author="Scott Coté" w:date="2010-06-20T13:34:00Z"/>
          <w:rFonts w:ascii="Courier" w:hAnsi="Courier" w:cs="Helvetica"/>
          <w:b/>
          <w:color w:val="000000"/>
          <w:sz w:val="19"/>
          <w:szCs w:val="19"/>
        </w:rPr>
      </w:pPr>
    </w:p>
    <w:p w:rsidR="0055555B" w:rsidRPr="00AA7477" w:rsidRDefault="0055555B" w:rsidP="00AA74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A7477">
        <w:rPr>
          <w:rFonts w:ascii="Courier" w:hAnsi="Courier" w:cs="Helvetica"/>
          <w:b/>
          <w:color w:val="000000"/>
          <w:sz w:val="19"/>
          <w:szCs w:val="19"/>
        </w:rPr>
        <w:t>/corp/</w:t>
      </w:r>
      <w:del w:id="161" w:author="Scott Coté" w:date="2010-06-20T08:07:00Z">
        <w:r w:rsidRPr="00AA7477" w:rsidDel="00CA0C9E">
          <w:rPr>
            <w:rFonts w:ascii="Courier" w:hAnsi="Courier" w:cs="Helvetica"/>
            <w:b/>
            <w:color w:val="000000"/>
            <w:sz w:val="19"/>
            <w:szCs w:val="19"/>
          </w:rPr>
          <w:delText>drives</w:delText>
        </w:r>
      </w:del>
      <w:ins w:id="162" w:author="Scott Coté" w:date="2010-06-20T08:07:00Z">
        <w:r w:rsidR="00CA0C9E" w:rsidRPr="00AA7477">
          <w:rPr>
            <w:rFonts w:ascii="Courier" w:hAnsi="Courier" w:cs="Helvetica"/>
            <w:b/>
            <w:color w:val="000000"/>
            <w:sz w:val="19"/>
            <w:szCs w:val="19"/>
          </w:rPr>
          <w:t>images</w:t>
        </w:r>
      </w:ins>
      <w:r w:rsidRPr="00AA7477">
        <w:rPr>
          <w:rFonts w:ascii="Courier" w:hAnsi="Courier" w:cs="Helvetica"/>
          <w:b/>
          <w:color w:val="000000"/>
          <w:sz w:val="19"/>
          <w:szCs w:val="19"/>
        </w:rPr>
        <w:t>/nps/nps-2009-canon2/nps-2009-canon2-gen6.aff data</w:t>
      </w:r>
    </w:p>
    <w:p w:rsidR="002C4442" w:rsidRDefault="0055555B" w:rsidP="002C44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del w:id="163" w:author="Scott Coté" w:date="2010-06-20T13:35:00Z"/>
          <w:rFonts w:ascii="Courier" w:hAnsi="Courier" w:cs="Helvetica"/>
          <w:b/>
          <w:color w:val="000000"/>
          <w:sz w:val="19"/>
          <w:szCs w:val="19"/>
        </w:rPr>
        <w:pPrChange w:id="164" w:author="Scott Coté" w:date="2010-06-20T13:34: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pPr>
        </w:pPrChange>
      </w:pPr>
      <w:del w:id="165" w:author="Scott Coté" w:date="2010-06-20T13:35:00Z">
        <w:r w:rsidRPr="00AA7477" w:rsidDel="00AA7477">
          <w:rPr>
            <w:rFonts w:ascii="Courier" w:hAnsi="Courier" w:cs="Helvetica"/>
            <w:b/>
            <w:color w:val="000000"/>
            <w:sz w:val="19"/>
            <w:szCs w:val="19"/>
          </w:rPr>
          <w:delText>Segment arg</w:delText>
        </w:r>
        <w:r w:rsidRPr="00AA7477" w:rsidDel="00AA7477">
          <w:rPr>
            <w:rFonts w:ascii="Courier" w:hAnsi="Courier" w:cs="Helvetica"/>
            <w:b/>
            <w:color w:val="000000"/>
            <w:sz w:val="19"/>
            <w:szCs w:val="19"/>
          </w:rPr>
          <w:tab/>
          <w:delText>length ======= =========</w:delText>
        </w:r>
        <w:r w:rsidRPr="00AA7477" w:rsidDel="00AA7477">
          <w:rPr>
            <w:rFonts w:ascii="Courier" w:hAnsi="Courier" w:cs="Helvetica"/>
            <w:b/>
            <w:color w:val="000000"/>
            <w:sz w:val="19"/>
            <w:szCs w:val="19"/>
          </w:rPr>
          <w:tab/>
          <w:delText>========</w:delText>
        </w:r>
      </w:del>
    </w:p>
    <w:p w:rsidR="002C4442" w:rsidRDefault="0055555B" w:rsidP="002C44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del w:id="166" w:author="Scott Coté" w:date="2010-06-20T13:35:00Z"/>
          <w:rFonts w:ascii="Courier" w:hAnsi="Courier" w:cs="Helvetica"/>
          <w:b/>
          <w:color w:val="000000"/>
          <w:sz w:val="19"/>
          <w:szCs w:val="19"/>
        </w:rPr>
        <w:pPrChange w:id="167" w:author="Scott Coté" w:date="2010-06-20T13:35: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pPr>
        </w:pPrChange>
      </w:pPr>
      <w:del w:id="168" w:author="Scott Coté" w:date="2010-06-20T13:35:00Z">
        <w:r w:rsidRPr="00AA7477" w:rsidDel="00AA7477">
          <w:rPr>
            <w:rFonts w:ascii="Courier" w:hAnsi="Courier" w:cs="Helvetica"/>
            <w:b/>
            <w:color w:val="000000"/>
            <w:sz w:val="19"/>
            <w:szCs w:val="19"/>
          </w:rPr>
          <w:delText>data</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69" w:author="Scott Coté" w:date="2010-06-20T13:35:00Z"/>
          <w:rFonts w:ascii="Courier" w:hAnsi="Courier" w:cs="Helvetica"/>
          <w:b/>
          <w:color w:val="000000"/>
          <w:sz w:val="19"/>
          <w:szCs w:val="19"/>
        </w:rPr>
      </w:pPr>
      <w:del w:id="170" w:author="Scott Coté" w:date="2010-06-20T13:35:00Z">
        <w:r w:rsidRPr="00AA7477" w:rsidDel="00AA7477">
          <w:rPr>
            <w:rFonts w:ascii="Courier" w:hAnsi="Courier" w:cs="Helvetica"/>
            <w:b/>
            <w:color w:val="000000"/>
            <w:sz w:val="19"/>
            <w:szCs w:val="19"/>
          </w:rPr>
          <w:delText>==== BAD SECTOR....9....5}..:.7.&gt;.... = 0 (64-bit value) ‘‘3.5.5’’ afconvert AFF afconvert /corp/</w:delText>
        </w:r>
      </w:del>
      <w:del w:id="171" w:author="Scott Coté" w:date="2010-06-20T08:07:00Z">
        <w:r w:rsidRPr="00AA7477" w:rsidDel="00CA0C9E">
          <w:rPr>
            <w:rFonts w:ascii="Courier" w:hAnsi="Courier" w:cs="Helvetica"/>
            <w:b/>
            <w:color w:val="000000"/>
            <w:sz w:val="19"/>
            <w:szCs w:val="19"/>
          </w:rPr>
          <w:delText>drives</w:delText>
        </w:r>
      </w:del>
      <w:del w:id="172" w:author="Scott Coté" w:date="2010-06-20T13:35:00Z">
        <w:r w:rsidRPr="00AA7477" w:rsidDel="00AA7477">
          <w:rPr>
            <w:rFonts w:ascii="Courier" w:hAnsi="Courier" w:cs="Helvetica"/>
            <w:b/>
            <w:color w:val="000000"/>
            <w:sz w:val="19"/>
            <w:szCs w:val="19"/>
          </w:rPr>
          <w:delText>/nps/nps-2</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73" w:author="Scott Coté" w:date="2010-06-20T13:35:00Z"/>
          <w:rFonts w:ascii="Courier" w:hAnsi="Courier" w:cs="Helvetica"/>
          <w:b/>
          <w:color w:val="000000"/>
          <w:sz w:val="19"/>
          <w:szCs w:val="19"/>
        </w:rPr>
      </w:pPr>
      <w:del w:id="174" w:author="Scott Coté" w:date="2010-06-20T13:35:00Z">
        <w:r w:rsidRPr="00AA7477" w:rsidDel="00AA7477">
          <w:rPr>
            <w:rFonts w:ascii="Courier" w:hAnsi="Courier" w:cs="Helvetica"/>
            <w:b/>
            <w:color w:val="000000"/>
            <w:sz w:val="19"/>
            <w:szCs w:val="19"/>
          </w:rPr>
          <w:delText>x....XU...?W...-..]’’R. ..JH.t).( x...uX.....c..Q.2d...HI7J.t)]... = 31129600 (64-bit value) 750B 509D 8FBE D37A 5213 480A ACCF D 4742 C325 F105 83DA B1EB 4C55 D0D4 5AB3 BEB9 9EB3</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75" w:author="Scott Coté" w:date="2010-06-20T13:35:00Z"/>
          <w:rFonts w:ascii="Courier" w:hAnsi="Courier" w:cs="Helvetica"/>
          <w:b/>
          <w:color w:val="000000"/>
          <w:sz w:val="19"/>
          <w:szCs w:val="19"/>
        </w:rPr>
      </w:pPr>
      <w:del w:id="176" w:author="Scott Coté" w:date="2010-06-20T13:35:00Z">
        <w:r w:rsidRPr="00AA7477" w:rsidDel="00AA7477">
          <w:rPr>
            <w:rFonts w:ascii="Courier" w:hAnsi="Courier" w:cs="Helvetica"/>
            <w:b/>
            <w:color w:val="000000"/>
            <w:sz w:val="19"/>
            <w:szCs w:val="19"/>
          </w:rPr>
          <w:delText>258E FE7D 86A0 B08C BD89 8123 A206 9 2009-04-13 20:09:54.</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77" w:author="Scott Coté" w:date="2010-06-20T13:35:00Z"/>
          <w:rFonts w:ascii="Courier" w:hAnsi="Courier" w:cs="Helvetica"/>
          <w:b/>
          <w:color w:val="000000"/>
          <w:sz w:val="19"/>
          <w:szCs w:val="19"/>
        </w:rPr>
      </w:pPr>
      <w:del w:id="178" w:author="Scott Coté" w:date="2010-06-20T13:35:00Z">
        <w:r w:rsidRPr="00AA7477" w:rsidDel="00AA7477">
          <w:rPr>
            <w:rFonts w:ascii="Courier" w:hAnsi="Courier" w:cs="Helvetica"/>
            <w:b/>
            <w:color w:val="000000"/>
            <w:sz w:val="19"/>
            <w:szCs w:val="19"/>
          </w:rPr>
          <w:delText>badflag badsectors afflib_version creator aff_file_type acquisition_commandline pagesize 16777216</w:delText>
        </w:r>
        <w:r w:rsidRPr="00AA7477" w:rsidDel="00AA7477">
          <w:rPr>
            <w:rFonts w:ascii="Courier" w:hAnsi="Courier" w:cs="Helvetica"/>
            <w:b/>
            <w:color w:val="000000"/>
            <w:sz w:val="19"/>
            <w:szCs w:val="19"/>
          </w:rPr>
          <w:tab/>
          <w:delText>0 sectorsize 512</w:delText>
        </w:r>
        <w:r w:rsidRPr="00AA7477" w:rsidDel="00AA7477">
          <w:rPr>
            <w:rFonts w:ascii="Courier" w:hAnsi="Courier" w:cs="Helvetica"/>
            <w:b/>
            <w:color w:val="000000"/>
            <w:sz w:val="19"/>
            <w:szCs w:val="19"/>
          </w:rPr>
          <w:tab/>
          <w:delText>0</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79" w:author="Scott Coté" w:date="2010-06-20T13:35:00Z"/>
          <w:rFonts w:ascii="Courier" w:hAnsi="Courier" w:cs="Helvetica"/>
          <w:b/>
          <w:color w:val="000000"/>
          <w:sz w:val="19"/>
          <w:szCs w:val="19"/>
        </w:rPr>
      </w:pPr>
      <w:del w:id="180" w:author="Scott Coté" w:date="2010-06-20T13:35:00Z">
        <w:r w:rsidRPr="00AA7477" w:rsidDel="00AA7477">
          <w:rPr>
            <w:rFonts w:ascii="Courier" w:hAnsi="Courier" w:cs="Helvetica"/>
            <w:b/>
            <w:color w:val="000000"/>
            <w:sz w:val="19"/>
            <w:szCs w:val="19"/>
          </w:rPr>
          <w:delText>page0 page1 imagesize md5</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81" w:author="Scott Coté" w:date="2010-06-20T13:35:00Z"/>
          <w:rFonts w:ascii="Courier" w:hAnsi="Courier" w:cs="Helvetica"/>
          <w:b/>
          <w:color w:val="000000"/>
          <w:sz w:val="19"/>
          <w:szCs w:val="19"/>
        </w:rPr>
      </w:pPr>
      <w:del w:id="182" w:author="Scott Coté" w:date="2010-06-20T13:35:00Z">
        <w:r w:rsidRPr="00AA7477" w:rsidDel="00AA7477">
          <w:rPr>
            <w:rFonts w:ascii="Courier" w:hAnsi="Courier" w:cs="Helvetica"/>
            <w:b/>
            <w:color w:val="000000"/>
            <w:sz w:val="19"/>
            <w:szCs w:val="19"/>
          </w:rPr>
          <w:delText>sha1</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83" w:author="Scott Coté" w:date="2010-06-20T13:35:00Z"/>
          <w:rFonts w:ascii="Courier" w:hAnsi="Courier" w:cs="Helvetica"/>
          <w:b/>
          <w:color w:val="000000"/>
          <w:sz w:val="19"/>
          <w:szCs w:val="19"/>
        </w:rPr>
      </w:pPr>
      <w:del w:id="184" w:author="Scott Coté" w:date="2010-06-20T13:35:00Z">
        <w:r w:rsidRPr="00AA7477" w:rsidDel="00AA7477">
          <w:rPr>
            <w:rFonts w:ascii="Courier" w:hAnsi="Courier" w:cs="Helvetica"/>
            <w:b/>
            <w:color w:val="000000"/>
            <w:sz w:val="19"/>
            <w:szCs w:val="19"/>
          </w:rPr>
          <w:delText>image_gid acquisition_date</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85" w:author="Scott Coté" w:date="2010-06-20T13:35:00Z"/>
          <w:rFonts w:ascii="Courier" w:hAnsi="Courier" w:cs="Helvetica"/>
          <w:b/>
          <w:color w:val="000000"/>
          <w:sz w:val="19"/>
          <w:szCs w:val="19"/>
        </w:rPr>
      </w:pPr>
      <w:del w:id="186" w:author="Scott Coté" w:date="2010-06-20T13:35:00Z">
        <w:r w:rsidRPr="00AA7477" w:rsidDel="00AA7477">
          <w:rPr>
            <w:rFonts w:ascii="Courier" w:hAnsi="Courier" w:cs="Helvetica"/>
            <w:b/>
            <w:color w:val="000000"/>
            <w:sz w:val="19"/>
            <w:szCs w:val="19"/>
          </w:rPr>
          <w:delText>Total segments: Page segments: Hash segments: Signature segments: Null segments: Empty segments:</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87" w:author="Scott Coté" w:date="2010-06-20T13:35:00Z"/>
          <w:rFonts w:ascii="Courier" w:hAnsi="Courier" w:cs="Helvetica"/>
          <w:b/>
          <w:color w:val="000000"/>
          <w:sz w:val="19"/>
          <w:szCs w:val="19"/>
        </w:rPr>
      </w:pPr>
      <w:del w:id="188" w:author="Scott Coté" w:date="2010-06-20T13:35:00Z">
        <w:r w:rsidRPr="00AA7477" w:rsidDel="00AA7477">
          <w:rPr>
            <w:rFonts w:ascii="Courier" w:hAnsi="Courier" w:cs="Helvetica"/>
            <w:b/>
            <w:color w:val="000000"/>
            <w:sz w:val="19"/>
            <w:szCs w:val="19"/>
          </w:rPr>
          <w:delText>1</w:delText>
        </w:r>
        <w:r w:rsidRPr="00AA7477" w:rsidDel="00AA7477">
          <w:rPr>
            <w:rFonts w:ascii="Courier" w:hAnsi="Courier" w:cs="Helvetica"/>
            <w:b/>
            <w:color w:val="000000"/>
            <w:sz w:val="19"/>
            <w:szCs w:val="19"/>
          </w:rPr>
          <w:tab/>
          <w:delText>16498776 1</w:delText>
        </w:r>
        <w:r w:rsidRPr="00AA7477" w:rsidDel="00AA7477">
          <w:rPr>
            <w:rFonts w:ascii="Courier" w:hAnsi="Courier" w:cs="Helvetica"/>
            <w:b/>
            <w:color w:val="000000"/>
            <w:sz w:val="19"/>
            <w:szCs w:val="19"/>
          </w:rPr>
          <w:tab/>
          <w:delText>14171768 2</w:delText>
        </w:r>
        <w:r w:rsidRPr="00AA7477" w:rsidDel="00AA7477">
          <w:rPr>
            <w:rFonts w:ascii="Courier" w:hAnsi="Courier" w:cs="Helvetica"/>
            <w:b/>
            <w:color w:val="000000"/>
            <w:sz w:val="19"/>
            <w:szCs w:val="19"/>
          </w:rPr>
          <w:tab/>
          <w:delText>8 0</w:delText>
        </w:r>
        <w:r w:rsidRPr="00AA7477" w:rsidDel="00AA7477">
          <w:rPr>
            <w:rFonts w:ascii="Courier" w:hAnsi="Courier" w:cs="Helvetica"/>
            <w:b/>
            <w:color w:val="000000"/>
            <w:sz w:val="19"/>
            <w:szCs w:val="19"/>
          </w:rPr>
          <w:tab/>
          <w:delText>16 0</w:delText>
        </w:r>
        <w:r w:rsidRPr="00AA7477" w:rsidDel="00AA7477">
          <w:rPr>
            <w:rFonts w:ascii="Courier" w:hAnsi="Courier" w:cs="Helvetica"/>
            <w:b/>
            <w:color w:val="000000"/>
            <w:sz w:val="19"/>
            <w:szCs w:val="19"/>
          </w:rPr>
          <w:tab/>
          <w:delText>20</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89" w:author="Scott Coté" w:date="2010-06-20T13:35:00Z"/>
          <w:rFonts w:ascii="Courier" w:hAnsi="Courier" w:cs="Helvetica"/>
          <w:b/>
          <w:color w:val="000000"/>
          <w:sz w:val="19"/>
          <w:szCs w:val="19"/>
        </w:rPr>
      </w:pPr>
      <w:del w:id="190" w:author="Scott Coté" w:date="2010-06-20T13:35:00Z">
        <w:r w:rsidRPr="00AA7477" w:rsidDel="00AA7477">
          <w:rPr>
            <w:rFonts w:ascii="Courier" w:hAnsi="Courier" w:cs="Helvetica"/>
            <w:b/>
            <w:color w:val="000000"/>
            <w:sz w:val="19"/>
            <w:szCs w:val="19"/>
          </w:rPr>
          <w:delText>0</w:delText>
        </w:r>
        <w:r w:rsidRPr="00AA7477" w:rsidDel="00AA7477">
          <w:rPr>
            <w:rFonts w:ascii="Courier" w:hAnsi="Courier" w:cs="Helvetica"/>
            <w:b/>
            <w:color w:val="000000"/>
            <w:sz w:val="19"/>
            <w:szCs w:val="19"/>
          </w:rPr>
          <w:tab/>
          <w:delText>16 0</w:delText>
        </w:r>
        <w:r w:rsidRPr="00AA7477" w:rsidDel="00AA7477">
          <w:rPr>
            <w:rFonts w:ascii="Courier" w:hAnsi="Courier" w:cs="Helvetica"/>
            <w:b/>
            <w:color w:val="000000"/>
            <w:sz w:val="19"/>
            <w:szCs w:val="19"/>
          </w:rPr>
          <w:tab/>
          <w:delText>20</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91" w:author="Scott Coté" w:date="2010-06-20T13:35:00Z"/>
          <w:rFonts w:ascii="Courier" w:hAnsi="Courier" w:cs="Helvetica"/>
          <w:b/>
          <w:color w:val="000000"/>
          <w:sz w:val="19"/>
          <w:szCs w:val="19"/>
        </w:rPr>
      </w:pPr>
      <w:del w:id="192" w:author="Scott Coté" w:date="2010-06-20T13:35:00Z">
        <w:r w:rsidRPr="00AA7477" w:rsidDel="00AA7477">
          <w:rPr>
            <w:rFonts w:ascii="Courier" w:hAnsi="Courier" w:cs="Helvetica"/>
            <w:b/>
            <w:color w:val="000000"/>
            <w:sz w:val="19"/>
            <w:szCs w:val="19"/>
          </w:rPr>
          <w:delText>(15 real)</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93" w:author="Scott Coté" w:date="2010-06-20T13:35:00Z"/>
          <w:rFonts w:ascii="Courier" w:hAnsi="Courier" w:cs="Helvetica"/>
          <w:b/>
          <w:color w:val="000000"/>
          <w:sz w:val="19"/>
          <w:szCs w:val="19"/>
        </w:rPr>
      </w:pPr>
      <w:del w:id="194" w:author="Scott Coté" w:date="2010-06-20T13:35:00Z">
        <w:r w:rsidRPr="00AA7477" w:rsidDel="00AA7477">
          <w:rPr>
            <w:rFonts w:ascii="Courier" w:hAnsi="Courier" w:cs="Helvetica"/>
            <w:b/>
            <w:color w:val="000000"/>
            <w:sz w:val="19"/>
            <w:szCs w:val="19"/>
          </w:rPr>
          <w:delText>15 2 0 0 0 0</w:delText>
        </w:r>
      </w:del>
    </w:p>
    <w:p w:rsidR="0055555B" w:rsidRPr="00AA7477" w:rsidDel="00AA7477" w:rsidRDefault="0055555B" w:rsidP="000142C7">
      <w:pPr>
        <w:widowControl w:val="0"/>
        <w:numPr>
          <w:ins w:id="195" w:author="Scott Coté" w:date="2010-06-20T13:34: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96" w:author="Scott Coté" w:date="2010-06-20T13:35:00Z"/>
          <w:rFonts w:ascii="Courier" w:hAnsi="Courier" w:cs="Helvetica"/>
          <w:b/>
          <w:color w:val="000000"/>
          <w:sz w:val="19"/>
          <w:szCs w:val="19"/>
        </w:rPr>
      </w:pPr>
      <w:del w:id="197" w:author="Scott Coté" w:date="2010-06-20T13:35:00Z">
        <w:r w:rsidRPr="00AA7477" w:rsidDel="00AA7477">
          <w:rPr>
            <w:rFonts w:ascii="Courier" w:hAnsi="Courier" w:cs="Helvetica"/>
            <w:b/>
            <w:color w:val="000000"/>
            <w:sz w:val="19"/>
            <w:szCs w:val="19"/>
          </w:rPr>
          <w:delText>Total data bytes in segments: Total space in file dedicated Total overhead for 15 segments: 360 bytes (15*(16+8)) Overhead for AFF file header: 8 bytes %</w:delText>
        </w:r>
      </w:del>
    </w:p>
    <w:p w:rsidR="0055555B" w:rsidRPr="00AA7477" w:rsidDel="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del w:id="198" w:author="Scott Coté" w:date="2010-06-20T13:35:00Z"/>
          <w:rFonts w:ascii="Courier" w:hAnsi="Courier" w:cs="Helvetica"/>
          <w:b/>
          <w:color w:val="000000"/>
          <w:sz w:val="19"/>
          <w:szCs w:val="19"/>
        </w:rPr>
      </w:pPr>
      <w:del w:id="199" w:author="Scott Coté" w:date="2010-06-20T13:35:00Z">
        <w:r w:rsidRPr="00AA7477" w:rsidDel="00AA7477">
          <w:rPr>
            <w:rFonts w:ascii="Courier" w:hAnsi="Courier" w:cs="Helvetica"/>
            <w:b/>
            <w:color w:val="000000"/>
            <w:sz w:val="19"/>
            <w:szCs w:val="19"/>
          </w:rPr>
          <w:delText>0</w:delText>
        </w:r>
        <w:r w:rsidRPr="00AA7477" w:rsidDel="00AA7477">
          <w:rPr>
            <w:rFonts w:ascii="Courier" w:hAnsi="Courier" w:cs="Helvetica"/>
            <w:b/>
            <w:color w:val="000000"/>
            <w:sz w:val="19"/>
            <w:szCs w:val="19"/>
          </w:rPr>
          <w:tab/>
          <w:delText>512 2</w:delText>
        </w:r>
        <w:r w:rsidRPr="00AA7477" w:rsidDel="00AA7477">
          <w:rPr>
            <w:rFonts w:ascii="Courier" w:hAnsi="Courier" w:cs="Helvetica"/>
            <w:b/>
            <w:color w:val="000000"/>
            <w:sz w:val="19"/>
            <w:szCs w:val="19"/>
          </w:rPr>
          <w:tab/>
          <w:delText>8 0</w:delText>
        </w:r>
        <w:r w:rsidRPr="00AA7477" w:rsidDel="00AA7477">
          <w:rPr>
            <w:rFonts w:ascii="Courier" w:hAnsi="Courier" w:cs="Helvetica"/>
            <w:b/>
            <w:color w:val="000000"/>
            <w:sz w:val="19"/>
            <w:szCs w:val="19"/>
          </w:rPr>
          <w:tab/>
          <w:delText>7 0</w:delText>
        </w:r>
        <w:r w:rsidRPr="00AA7477" w:rsidDel="00AA7477">
          <w:rPr>
            <w:rFonts w:ascii="Courier" w:hAnsi="Courier" w:cs="Helvetica"/>
            <w:b/>
            <w:color w:val="000000"/>
            <w:sz w:val="19"/>
            <w:szCs w:val="19"/>
          </w:rPr>
          <w:tab/>
          <w:delText>9 0</w:delText>
        </w:r>
        <w:r w:rsidRPr="00AA7477" w:rsidDel="00AA7477">
          <w:rPr>
            <w:rFonts w:ascii="Courier" w:hAnsi="Courier" w:cs="Helvetica"/>
            <w:b/>
            <w:color w:val="000000"/>
            <w:sz w:val="19"/>
            <w:szCs w:val="19"/>
          </w:rPr>
          <w:tab/>
          <w:delText>3 0</w:delText>
        </w:r>
        <w:r w:rsidRPr="00AA7477" w:rsidDel="00AA7477">
          <w:rPr>
            <w:rFonts w:ascii="Courier" w:hAnsi="Courier" w:cs="Helvetica"/>
            <w:b/>
            <w:color w:val="000000"/>
            <w:sz w:val="19"/>
            <w:szCs w:val="19"/>
          </w:rPr>
          <w:tab/>
          <w:delText>67</w:delText>
        </w:r>
      </w:del>
    </w:p>
    <w:p w:rsidR="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ins w:id="200" w:author="Scott Coté" w:date="2010-06-20T13:35:00Z"/>
          <w:rFonts w:ascii="Courier" w:hAnsi="Courier" w:cs="Helvetica"/>
          <w:b/>
          <w:color w:val="000000"/>
          <w:sz w:val="19"/>
          <w:szCs w:val="19"/>
        </w:rPr>
      </w:pPr>
      <w:del w:id="201" w:author="Scott Coté" w:date="2010-06-20T13:35:00Z">
        <w:r w:rsidRPr="00AA7477" w:rsidDel="00AA7477">
          <w:rPr>
            <w:rFonts w:ascii="Courier" w:hAnsi="Courier" w:cs="Helvetica"/>
            <w:b/>
            <w:color w:val="000000"/>
            <w:sz w:val="19"/>
            <w:szCs w:val="19"/>
          </w:rPr>
          <w:delText>30671230 to segment names: 143</w:delText>
        </w:r>
      </w:del>
    </w:p>
    <w:p w:rsidR="00AA7477" w:rsidRDefault="00AA7477" w:rsidP="00AA7477">
      <w:pPr>
        <w:widowControl w:val="0"/>
        <w:numPr>
          <w:ins w:id="202" w:author="Scott Coté" w:date="2010-06-20T13:3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03" w:author="Scott Coté" w:date="2010-06-20T13:35:00Z"/>
          <w:rFonts w:ascii="Courier" w:hAnsi="Courier" w:cs="Helvetica"/>
          <w:b/>
          <w:color w:val="000000"/>
          <w:sz w:val="19"/>
          <w:szCs w:val="19"/>
        </w:rPr>
      </w:pPr>
      <w:ins w:id="204" w:author="Scott Coté" w:date="2010-06-20T13:35:00Z">
        <w:r w:rsidRPr="00AA7477">
          <w:rPr>
            <w:rFonts w:ascii="Courier" w:hAnsi="Courier" w:cs="Helvetica"/>
            <w:b/>
            <w:color w:val="000000"/>
            <w:sz w:val="19"/>
            <w:szCs w:val="19"/>
            <w:highlight w:val="yellow"/>
          </w:rPr>
          <w:t>{omitted for clarification sake, table did not import correctly}</w:t>
        </w:r>
      </w:ins>
    </w:p>
    <w:p w:rsidR="00AA7477" w:rsidRPr="00AA7477" w:rsidDel="00AA7477" w:rsidRDefault="00AA7477" w:rsidP="000142C7">
      <w:pPr>
        <w:widowControl w:val="0"/>
        <w:numPr>
          <w:ins w:id="205" w:author="Scott Coté" w:date="2010-06-20T13:3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ins w:id="206" w:author="Scott Coté" w:date="2010-06-20T13:35:00Z"/>
          <w:rFonts w:ascii="Courier" w:hAnsi="Courier" w:cs="Helvetica"/>
          <w:b/>
          <w:color w:val="000000"/>
          <w:sz w:val="19"/>
          <w:szCs w:val="19"/>
        </w:rPr>
      </w:pPr>
    </w:p>
    <w:p w:rsidR="0055555B"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Helvetica" w:hAnsi="Helvetica" w:cs="Helvetica"/>
          <w:color w:val="000000"/>
          <w:sz w:val="19"/>
          <w:szCs w:val="19"/>
        </w:rPr>
      </w:pPr>
      <w:r>
        <w:rPr>
          <w:rFonts w:ascii="Helvetica" w:hAnsi="Helvetica" w:cs="Helvetica"/>
          <w:color w:val="000000"/>
          <w:sz w:val="19"/>
          <w:szCs w:val="19"/>
        </w:rPr>
        <w:t>The afverify command can be used to verify that the hash in the file matches the hash of the pages:</w:t>
      </w:r>
    </w:p>
    <w:p w:rsidR="0055555B" w:rsidRPr="00AA7477" w:rsidRDefault="0055555B" w:rsidP="000142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562"/>
        <w:rPr>
          <w:rFonts w:ascii="Courier" w:hAnsi="Courier" w:cs="Helvetica"/>
          <w:b/>
          <w:color w:val="000000"/>
          <w:sz w:val="19"/>
          <w:szCs w:val="19"/>
        </w:rPr>
      </w:pPr>
      <w:r w:rsidRPr="00AA7477">
        <w:rPr>
          <w:rFonts w:ascii="Courier" w:hAnsi="Courier" w:cs="Helvetica"/>
          <w:b/>
          <w:color w:val="000000"/>
          <w:sz w:val="19"/>
          <w:szCs w:val="19"/>
        </w:rPr>
        <w:t>% afverify /corp/</w:t>
      </w:r>
      <w:del w:id="207" w:author="Scott Coté" w:date="2010-06-20T08:07:00Z">
        <w:r w:rsidRPr="00AA7477" w:rsidDel="00CA0C9E">
          <w:rPr>
            <w:rFonts w:ascii="Courier" w:hAnsi="Courier" w:cs="Helvetica"/>
            <w:b/>
            <w:color w:val="000000"/>
            <w:sz w:val="19"/>
            <w:szCs w:val="19"/>
          </w:rPr>
          <w:delText>drives</w:delText>
        </w:r>
      </w:del>
      <w:ins w:id="208" w:author="Scott Coté" w:date="2010-06-20T08:07:00Z">
        <w:r w:rsidR="00CA0C9E" w:rsidRPr="00AA7477">
          <w:rPr>
            <w:rFonts w:ascii="Courier" w:hAnsi="Courier" w:cs="Helvetica"/>
            <w:b/>
            <w:color w:val="000000"/>
            <w:sz w:val="19"/>
            <w:szCs w:val="19"/>
          </w:rPr>
          <w:t>images</w:t>
        </w:r>
      </w:ins>
      <w:r w:rsidRPr="00AA7477">
        <w:rPr>
          <w:rFonts w:ascii="Courier" w:hAnsi="Courier" w:cs="Helvetica"/>
          <w:b/>
          <w:color w:val="000000"/>
          <w:sz w:val="19"/>
          <w:szCs w:val="19"/>
        </w:rPr>
        <w:t>/nps/nps-2009-canon2/nps-2009-canon2-gen6.aff /corp/</w:t>
      </w:r>
      <w:del w:id="209" w:author="Scott Coté" w:date="2010-06-20T08:07:00Z">
        <w:r w:rsidRPr="00AA7477" w:rsidDel="00CA0C9E">
          <w:rPr>
            <w:rFonts w:ascii="Courier" w:hAnsi="Courier" w:cs="Helvetica"/>
            <w:b/>
            <w:color w:val="000000"/>
            <w:sz w:val="19"/>
            <w:szCs w:val="19"/>
          </w:rPr>
          <w:delText>drives</w:delText>
        </w:r>
      </w:del>
      <w:ins w:id="210" w:author="Scott Coté" w:date="2010-06-20T08:07:00Z">
        <w:r w:rsidR="00CA0C9E" w:rsidRPr="00AA7477">
          <w:rPr>
            <w:rFonts w:ascii="Courier" w:hAnsi="Courier" w:cs="Helvetica"/>
            <w:b/>
            <w:color w:val="000000"/>
            <w:sz w:val="19"/>
            <w:szCs w:val="19"/>
          </w:rPr>
          <w:t>images</w:t>
        </w:r>
      </w:ins>
      <w:r w:rsidRPr="00AA7477">
        <w:rPr>
          <w:rFonts w:ascii="Courier" w:hAnsi="Courier" w:cs="Helvetica"/>
          <w:b/>
          <w:color w:val="000000"/>
          <w:sz w:val="19"/>
          <w:szCs w:val="19"/>
        </w:rPr>
        <w:t>/nps/nps-2009-canon2/nps-2009-canon2-gen6.aff: no signing certificate present.</w:t>
      </w:r>
    </w:p>
    <w:p w:rsidR="00AA7477" w:rsidRDefault="0055555B" w:rsidP="00AA74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11" w:author="Scott Coté" w:date="2010-06-20T13:36:00Z"/>
          <w:rFonts w:ascii="Courier" w:hAnsi="Courier" w:cs="Helvetica"/>
          <w:b/>
          <w:color w:val="000000"/>
          <w:sz w:val="19"/>
          <w:szCs w:val="19"/>
        </w:rPr>
      </w:pPr>
      <w:r w:rsidRPr="00AA7477">
        <w:rPr>
          <w:rFonts w:ascii="Courier" w:hAnsi="Courier" w:cs="Helvetica"/>
          <w:b/>
          <w:color w:val="000000"/>
          <w:sz w:val="19"/>
          <w:szCs w:val="19"/>
        </w:rPr>
        <w:t xml:space="preserve">SHA1 stored in file: </w:t>
      </w:r>
      <w:ins w:id="212" w:author="Scott Coté" w:date="2010-06-20T13:36:00Z">
        <w:r w:rsidR="00AA7477" w:rsidRPr="00AA7477">
          <w:rPr>
            <w:rFonts w:ascii="Courier" w:hAnsi="Courier" w:cs="Helvetica"/>
            <w:b/>
            <w:color w:val="000000"/>
            <w:sz w:val="19"/>
            <w:szCs w:val="19"/>
          </w:rPr>
          <w:t xml:space="preserve">4742c325f10583dab1eb4c55d0d45ab3beb99eb3 </w:t>
        </w:r>
      </w:ins>
    </w:p>
    <w:p w:rsidR="0055555B" w:rsidRPr="00AA7477" w:rsidRDefault="0055555B" w:rsidP="00AA7477">
      <w:pPr>
        <w:widowControl w:val="0"/>
        <w:numPr>
          <w:ins w:id="213" w:author="Scott Coté" w:date="2010-06-20T13:3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A7477">
        <w:rPr>
          <w:rFonts w:ascii="Courier" w:hAnsi="Courier" w:cs="Helvetica"/>
          <w:b/>
          <w:color w:val="000000"/>
          <w:sz w:val="19"/>
          <w:szCs w:val="19"/>
        </w:rPr>
        <w:t>MD5 stored in file:</w:t>
      </w:r>
      <w:ins w:id="214" w:author="Scott Coté" w:date="2010-06-20T13:37:00Z">
        <w:r w:rsidR="00AA7477">
          <w:rPr>
            <w:rFonts w:ascii="Courier" w:hAnsi="Courier" w:cs="Helvetica"/>
            <w:b/>
            <w:color w:val="000000"/>
            <w:sz w:val="19"/>
            <w:szCs w:val="19"/>
          </w:rPr>
          <w:t xml:space="preserve"> </w:t>
        </w:r>
        <w:r w:rsidR="00AA7477" w:rsidRPr="00AA7477">
          <w:rPr>
            <w:rFonts w:ascii="Courier" w:hAnsi="Courier" w:cs="Helvetica"/>
            <w:b/>
            <w:color w:val="000000"/>
            <w:sz w:val="19"/>
            <w:szCs w:val="19"/>
          </w:rPr>
          <w:t>750b509d8fbed37a5213480aaccfdc61</w:t>
        </w:r>
      </w:ins>
    </w:p>
    <w:p w:rsidR="00AA7477" w:rsidRDefault="00AA7477" w:rsidP="00AA7477">
      <w:pPr>
        <w:widowControl w:val="0"/>
        <w:numPr>
          <w:ins w:id="215" w:author="Scott Coté" w:date="2010-06-20T13:37: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16" w:author="Scott Coté" w:date="2010-06-20T13:37:00Z"/>
          <w:rFonts w:ascii="Courier" w:hAnsi="Courier" w:cs="Helvetica"/>
          <w:b/>
          <w:color w:val="000000"/>
          <w:sz w:val="19"/>
          <w:szCs w:val="19"/>
        </w:rPr>
      </w:pPr>
    </w:p>
    <w:p w:rsidR="00AA7477" w:rsidRDefault="0055555B" w:rsidP="00AA74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17" w:author="Scott Coté" w:date="2010-06-20T13:37:00Z"/>
          <w:rFonts w:ascii="Courier" w:hAnsi="Courier" w:cs="Helvetica"/>
          <w:b/>
          <w:color w:val="000000"/>
          <w:sz w:val="19"/>
          <w:szCs w:val="19"/>
        </w:rPr>
      </w:pPr>
      <w:r w:rsidRPr="00AA7477">
        <w:rPr>
          <w:rFonts w:ascii="Courier" w:hAnsi="Courier" w:cs="Helvetica"/>
          <w:b/>
          <w:color w:val="000000"/>
          <w:sz w:val="19"/>
          <w:szCs w:val="19"/>
        </w:rPr>
        <w:t>Read</w:t>
      </w:r>
      <w:r w:rsidRPr="00AA7477">
        <w:rPr>
          <w:rFonts w:ascii="Courier" w:hAnsi="Courier" w:cs="Helvetica"/>
          <w:b/>
          <w:color w:val="000000"/>
          <w:sz w:val="19"/>
          <w:szCs w:val="19"/>
        </w:rPr>
        <w:tab/>
        <w:t xml:space="preserve">0/ </w:t>
      </w:r>
      <w:ins w:id="218" w:author="Scott Coté" w:date="2010-06-20T13:37:00Z">
        <w:r w:rsidR="00AA7477">
          <w:rPr>
            <w:rFonts w:ascii="Courier" w:hAnsi="Courier" w:cs="Helvetica"/>
            <w:b/>
            <w:color w:val="000000"/>
            <w:sz w:val="19"/>
            <w:szCs w:val="19"/>
          </w:rPr>
          <w:tab/>
        </w:r>
        <w:r w:rsidR="00AA7477">
          <w:rPr>
            <w:rFonts w:ascii="Courier" w:hAnsi="Courier" w:cs="Helvetica"/>
            <w:b/>
            <w:color w:val="000000"/>
            <w:sz w:val="19"/>
            <w:szCs w:val="19"/>
          </w:rPr>
          <w:tab/>
        </w:r>
        <w:r w:rsidR="00AA7477">
          <w:rPr>
            <w:rFonts w:ascii="Courier" w:hAnsi="Courier" w:cs="Helvetica"/>
            <w:b/>
            <w:color w:val="000000"/>
            <w:sz w:val="19"/>
            <w:szCs w:val="19"/>
          </w:rPr>
          <w:tab/>
        </w:r>
        <w:r w:rsidR="00AA7477" w:rsidRPr="00AA7477">
          <w:rPr>
            <w:rFonts w:ascii="Courier" w:hAnsi="Courier" w:cs="Helvetica"/>
            <w:b/>
            <w:color w:val="000000"/>
            <w:sz w:val="19"/>
            <w:szCs w:val="19"/>
          </w:rPr>
          <w:t xml:space="preserve">31129600 bytes; done in n/a </w:t>
        </w:r>
      </w:ins>
    </w:p>
    <w:p w:rsidR="00AA7477" w:rsidRPr="00AA7477" w:rsidRDefault="0055555B" w:rsidP="00AA7477">
      <w:pPr>
        <w:widowControl w:val="0"/>
        <w:numPr>
          <w:ins w:id="219" w:author="Scott Coté" w:date="2010-06-20T13:38: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20" w:author="Scott Coté" w:date="2010-06-20T13:38:00Z"/>
          <w:rFonts w:ascii="Courier" w:hAnsi="Courier" w:cs="Helvetica"/>
          <w:b/>
          <w:color w:val="000000"/>
          <w:sz w:val="19"/>
          <w:szCs w:val="19"/>
        </w:rPr>
      </w:pPr>
      <w:r w:rsidRPr="00AA7477">
        <w:rPr>
          <w:rFonts w:ascii="Courier" w:hAnsi="Courier" w:cs="Helvetica"/>
          <w:b/>
          <w:color w:val="000000"/>
          <w:sz w:val="19"/>
          <w:szCs w:val="19"/>
        </w:rPr>
        <w:t>Read</w:t>
      </w:r>
      <w:r w:rsidRPr="00AA7477">
        <w:rPr>
          <w:rFonts w:ascii="Courier" w:hAnsi="Courier" w:cs="Helvetica"/>
          <w:b/>
          <w:color w:val="000000"/>
          <w:sz w:val="19"/>
          <w:szCs w:val="19"/>
        </w:rPr>
        <w:tab/>
        <w:t>16777216/</w:t>
      </w:r>
      <w:ins w:id="221" w:author="Scott Coté" w:date="2010-06-20T13:38:00Z">
        <w:r w:rsidR="00AA7477">
          <w:rPr>
            <w:rFonts w:ascii="Courier" w:hAnsi="Courier" w:cs="Helvetica"/>
            <w:b/>
            <w:color w:val="000000"/>
            <w:sz w:val="19"/>
            <w:szCs w:val="19"/>
          </w:rPr>
          <w:tab/>
        </w:r>
        <w:r w:rsidR="00AA7477">
          <w:rPr>
            <w:rFonts w:ascii="Courier" w:hAnsi="Courier" w:cs="Helvetica"/>
            <w:b/>
            <w:color w:val="000000"/>
            <w:sz w:val="19"/>
            <w:szCs w:val="19"/>
          </w:rPr>
          <w:tab/>
        </w:r>
        <w:r w:rsidR="00AA7477" w:rsidRPr="00AA7477">
          <w:rPr>
            <w:rFonts w:ascii="Courier" w:hAnsi="Courier" w:cs="Helvetica"/>
            <w:b/>
            <w:color w:val="000000"/>
            <w:sz w:val="19"/>
            <w:szCs w:val="19"/>
          </w:rPr>
          <w:t>31129600 bytes; done in 00:00:00</w:t>
        </w:r>
      </w:ins>
    </w:p>
    <w:p w:rsidR="0055555B" w:rsidRPr="00AA7477" w:rsidRDefault="0055555B" w:rsidP="00AA7477">
      <w:pPr>
        <w:widowControl w:val="0"/>
        <w:numPr>
          <w:ins w:id="222" w:author="Scott Coté" w:date="2010-06-20T13:37: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p>
    <w:p w:rsidR="0055555B" w:rsidRPr="00AA7477" w:rsidRDefault="0055555B" w:rsidP="00AA74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A7477">
        <w:rPr>
          <w:rFonts w:ascii="Courier" w:hAnsi="Courier" w:cs="Helvetica"/>
          <w:b/>
          <w:color w:val="000000"/>
          <w:sz w:val="19"/>
          <w:szCs w:val="19"/>
        </w:rPr>
        <w:t>Calculated SHA1: 4742c325f10583dab1eb4c55d0d45ab3beb99eb3 VERIFIES</w:t>
      </w:r>
    </w:p>
    <w:p w:rsidR="007903F9" w:rsidRPr="007903F9" w:rsidRDefault="0055555B" w:rsidP="007903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23" w:author="Scott Coté" w:date="2010-06-20T13:46:00Z"/>
          <w:rFonts w:ascii="Courier" w:hAnsi="Courier" w:cs="Helvetica"/>
          <w:b/>
          <w:color w:val="000000"/>
          <w:sz w:val="19"/>
          <w:szCs w:val="19"/>
        </w:rPr>
      </w:pPr>
      <w:r w:rsidRPr="007903F9">
        <w:rPr>
          <w:rFonts w:ascii="Courier" w:hAnsi="Courier" w:cs="Helvetica"/>
          <w:b/>
          <w:color w:val="000000"/>
          <w:sz w:val="19"/>
          <w:szCs w:val="19"/>
        </w:rPr>
        <w:t xml:space="preserve">Calculated MD5: 750b509d8fbed37a5213480aaccfdc61 </w:t>
      </w:r>
      <w:ins w:id="224" w:author="Scott Coté" w:date="2010-06-20T13:46:00Z">
        <w:r w:rsidR="007903F9" w:rsidRPr="007903F9">
          <w:rPr>
            <w:rFonts w:ascii="Courier" w:hAnsi="Courier" w:cs="Helvetica"/>
            <w:b/>
            <w:color w:val="000000"/>
            <w:sz w:val="19"/>
            <w:szCs w:val="19"/>
          </w:rPr>
          <w:t>VERIFIES</w:t>
        </w:r>
      </w:ins>
    </w:p>
    <w:p w:rsidR="00B60827" w:rsidRDefault="00B60827" w:rsidP="00AA74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25" w:author="Scott Coté" w:date="2010-06-20T13:39:00Z"/>
          <w:rFonts w:ascii="Courier" w:hAnsi="Courier" w:cs="Helvetica"/>
          <w:b/>
          <w:color w:val="000000"/>
          <w:sz w:val="19"/>
          <w:szCs w:val="19"/>
        </w:rPr>
      </w:pPr>
    </w:p>
    <w:p w:rsidR="0055555B" w:rsidRPr="00AA7477" w:rsidRDefault="0055555B" w:rsidP="00AA7477">
      <w:pPr>
        <w:widowControl w:val="0"/>
        <w:numPr>
          <w:ins w:id="226" w:author="Scott Coté" w:date="2010-06-20T13:39: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b/>
          <w:color w:val="000000"/>
          <w:sz w:val="19"/>
          <w:szCs w:val="19"/>
        </w:rPr>
      </w:pPr>
      <w:r w:rsidRPr="00AA7477">
        <w:rPr>
          <w:rFonts w:ascii="Courier" w:hAnsi="Courier" w:cs="Helvetica"/>
          <w:b/>
          <w:color w:val="000000"/>
          <w:sz w:val="19"/>
          <w:szCs w:val="19"/>
        </w:rPr>
        <w:t>%</w:t>
      </w:r>
    </w:p>
    <w:p w:rsidR="00AA7477" w:rsidRDefault="00AA7477" w:rsidP="00AA7477">
      <w:pPr>
        <w:widowControl w:val="0"/>
        <w:numPr>
          <w:ins w:id="227" w:author="Scott Coté" w:date="2010-06-20T13:3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28" w:author="Scott Coté" w:date="2010-06-20T13:36:00Z"/>
          <w:rFonts w:ascii="Helvetica" w:hAnsi="Helvetica" w:cs="Helvetica"/>
          <w:color w:val="000000"/>
          <w:sz w:val="23"/>
          <w:szCs w:val="23"/>
        </w:rPr>
      </w:pPr>
    </w:p>
    <w:p w:rsidR="0055555B" w:rsidRDefault="0055555B" w:rsidP="00AA74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3"/>
          <w:szCs w:val="23"/>
        </w:rPr>
      </w:pPr>
      <w:r>
        <w:rPr>
          <w:rFonts w:ascii="Helvetica" w:hAnsi="Helvetica" w:cs="Helvetica"/>
          <w:color w:val="000000"/>
          <w:sz w:val="23"/>
          <w:szCs w:val="23"/>
        </w:rPr>
        <w:t>1.0.3 Exercises</w:t>
      </w:r>
    </w:p>
    <w:p w:rsidR="007903F9" w:rsidRPr="007903F9" w:rsidDel="007903F9" w:rsidRDefault="0055555B" w:rsidP="007903F9">
      <w:pPr>
        <w:pStyle w:val="ListParagraph"/>
        <w:widowControl w:val="0"/>
        <w:numPr>
          <w:ilvl w:val="0"/>
          <w:numId w:val="3"/>
          <w:numberingChange w:id="229" w:author="Scott Coté" w:date="2010-06-20T13:46: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30" w:author="Scott Coté" w:date="2010-06-20T13:45:00Z"/>
          <w:rFonts w:ascii="Helvetica" w:hAnsi="Helvetica" w:cs="Helvetica"/>
          <w:color w:val="000000"/>
          <w:sz w:val="19"/>
          <w:szCs w:val="19"/>
        </w:rPr>
      </w:pPr>
      <w:r w:rsidRPr="007903F9">
        <w:rPr>
          <w:rFonts w:ascii="Helvetica" w:hAnsi="Helvetica" w:cs="Helvetica"/>
          <w:color w:val="000000"/>
          <w:sz w:val="19"/>
          <w:szCs w:val="19"/>
        </w:rPr>
        <w:t>Download an install the following programs in this order:</w:t>
      </w:r>
      <w:ins w:id="231" w:author="Scott Coté" w:date="2010-06-20T13:48:00Z">
        <w:r w:rsidR="005239AF">
          <w:rPr>
            <w:rFonts w:ascii="Helvetica" w:hAnsi="Helvetica" w:cs="Helvetica"/>
            <w:color w:val="000000"/>
            <w:sz w:val="19"/>
            <w:szCs w:val="19"/>
          </w:rPr>
          <w:t xml:space="preserve"> </w:t>
        </w:r>
        <w:commentRangeStart w:id="232"/>
        <w:r w:rsidR="002C4442" w:rsidRPr="002C4442">
          <w:rPr>
            <w:rFonts w:ascii="Helvetica" w:hAnsi="Helvetica" w:cs="Helvetica"/>
            <w:color w:val="000000"/>
            <w:sz w:val="19"/>
            <w:szCs w:val="19"/>
            <w:highlight w:val="yellow"/>
            <w:rPrChange w:id="233" w:author="Scott Coté" w:date="2010-06-20T13:48:00Z">
              <w:rPr>
                <w:rFonts w:ascii="Helvetica" w:hAnsi="Helvetica" w:cs="Helvetica"/>
                <w:color w:val="000000"/>
                <w:sz w:val="19"/>
                <w:szCs w:val="19"/>
              </w:rPr>
            </w:rPrChange>
          </w:rPr>
          <w:t>Comments</w:t>
        </w:r>
        <w:commentRangeEnd w:id="232"/>
        <w:r w:rsidR="005239AF">
          <w:rPr>
            <w:rStyle w:val="CommentReference"/>
            <w:vanish/>
          </w:rPr>
          <w:commentReference w:id="232"/>
        </w:r>
      </w:ins>
    </w:p>
    <w:p w:rsidR="007903F9" w:rsidRDefault="0055555B" w:rsidP="007903F9">
      <w:pPr>
        <w:pStyle w:val="ListParagraph"/>
        <w:widowControl w:val="0"/>
        <w:numPr>
          <w:ilvl w:val="1"/>
          <w:numId w:val="3"/>
          <w:numberingChange w:id="234" w:author="Scott Coté" w:date="2010-06-20T13:46: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35" w:author="Scott Coté" w:date="2010-06-20T13:45:00Z"/>
          <w:rFonts w:ascii="Helvetica" w:hAnsi="Helvetica" w:cs="Helvetica"/>
          <w:color w:val="000000"/>
          <w:sz w:val="19"/>
          <w:szCs w:val="19"/>
        </w:rPr>
      </w:pPr>
      <w:r w:rsidRPr="007903F9">
        <w:rPr>
          <w:rFonts w:ascii="Helvetica" w:hAnsi="Helvetica" w:cs="Helvetica"/>
          <w:color w:val="000000"/>
          <w:sz w:val="19"/>
          <w:szCs w:val="19"/>
        </w:rPr>
        <w:t>libewf</w:t>
      </w:r>
    </w:p>
    <w:p w:rsidR="007903F9" w:rsidRDefault="0055555B" w:rsidP="007903F9">
      <w:pPr>
        <w:pStyle w:val="ListParagraph"/>
        <w:widowControl w:val="0"/>
        <w:numPr>
          <w:ilvl w:val="1"/>
          <w:numId w:val="3"/>
          <w:numberingChange w:id="236" w:author="Scott Coté" w:date="2010-06-20T13:46: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37" w:author="Scott Coté" w:date="2010-06-20T13:45:00Z"/>
          <w:rFonts w:ascii="Helvetica" w:hAnsi="Helvetica" w:cs="Helvetica"/>
          <w:color w:val="000000"/>
          <w:sz w:val="19"/>
          <w:szCs w:val="19"/>
        </w:rPr>
      </w:pPr>
      <w:r w:rsidRPr="007903F9">
        <w:rPr>
          <w:rFonts w:ascii="Helvetica" w:hAnsi="Helvetica" w:cs="Helvetica"/>
          <w:color w:val="000000"/>
          <w:sz w:val="19"/>
          <w:szCs w:val="19"/>
        </w:rPr>
        <w:t xml:space="preserve">afflib </w:t>
      </w:r>
    </w:p>
    <w:p w:rsidR="0055555B" w:rsidRPr="007903F9" w:rsidRDefault="0055555B" w:rsidP="007903F9">
      <w:pPr>
        <w:pStyle w:val="ListParagraph"/>
        <w:widowControl w:val="0"/>
        <w:numPr>
          <w:ilvl w:val="1"/>
          <w:numId w:val="3"/>
          <w:numberingChange w:id="238" w:author="Scott Coté" w:date="2010-06-20T13:47: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9"/>
          <w:szCs w:val="19"/>
        </w:rPr>
      </w:pPr>
      <w:r w:rsidRPr="007903F9">
        <w:rPr>
          <w:rFonts w:ascii="Helvetica" w:hAnsi="Helvetica" w:cs="Helvetica"/>
          <w:color w:val="000000"/>
          <w:sz w:val="19"/>
          <w:szCs w:val="19"/>
        </w:rPr>
        <w:t>sleuthkit</w:t>
      </w:r>
    </w:p>
    <w:p w:rsidR="0055555B" w:rsidRPr="007903F9" w:rsidRDefault="0055555B" w:rsidP="007903F9">
      <w:pPr>
        <w:pStyle w:val="ListParagraph"/>
        <w:widowControl w:val="0"/>
        <w:numPr>
          <w:ilvl w:val="0"/>
          <w:numId w:val="3"/>
          <w:numberingChange w:id="239" w:author="Scott Coté" w:date="2010-06-20T13:46: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9"/>
          <w:szCs w:val="19"/>
        </w:rPr>
      </w:pPr>
      <w:r w:rsidRPr="007903F9">
        <w:rPr>
          <w:rFonts w:ascii="Helvetica" w:hAnsi="Helvetica" w:cs="Helvetica"/>
          <w:color w:val="000000"/>
          <w:sz w:val="19"/>
          <w:szCs w:val="19"/>
        </w:rPr>
        <w:t>Download nps-2009-canon2-gen6.aff, nps-2009-canon2-gen6.e01 and nps- 2009-canon2-gen6.raw</w:t>
      </w:r>
      <w:ins w:id="240" w:author="Scott Coté" w:date="2010-06-20T13:49:00Z">
        <w:r w:rsidR="00826043">
          <w:rPr>
            <w:rFonts w:ascii="Helvetica" w:hAnsi="Helvetica" w:cs="Helvetica"/>
            <w:color w:val="000000"/>
            <w:sz w:val="19"/>
            <w:szCs w:val="19"/>
          </w:rPr>
          <w:t xml:space="preserve"> </w:t>
        </w:r>
        <w:commentRangeStart w:id="241"/>
        <w:r w:rsidR="00826043">
          <w:rPr>
            <w:rFonts w:ascii="Helvetica" w:hAnsi="Helvetica" w:cs="Helvetica"/>
            <w:color w:val="000000"/>
            <w:sz w:val="19"/>
            <w:szCs w:val="19"/>
          </w:rPr>
          <w:t>Comments</w:t>
        </w:r>
      </w:ins>
      <w:commentRangeEnd w:id="241"/>
      <w:r w:rsidR="006249CE">
        <w:rPr>
          <w:rStyle w:val="CommentReference"/>
          <w:vanish/>
        </w:rPr>
        <w:commentReference w:id="241"/>
      </w:r>
    </w:p>
    <w:p w:rsidR="0055555B" w:rsidRPr="007903F9" w:rsidRDefault="0055555B" w:rsidP="007903F9">
      <w:pPr>
        <w:pStyle w:val="ListParagraph"/>
        <w:widowControl w:val="0"/>
        <w:numPr>
          <w:ilvl w:val="0"/>
          <w:numId w:val="3"/>
          <w:numberingChange w:id="242" w:author="Scott Coté" w:date="2010-06-20T13:48: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9"/>
          <w:szCs w:val="19"/>
        </w:rPr>
      </w:pPr>
      <w:r w:rsidRPr="007903F9">
        <w:rPr>
          <w:rFonts w:ascii="Helvetica" w:hAnsi="Helvetica" w:cs="Helvetica"/>
          <w:color w:val="000000"/>
          <w:sz w:val="19"/>
          <w:szCs w:val="19"/>
        </w:rPr>
        <w:t>Verify the SHA1 of each file. Verify the RAW with the openSSL command and make sure that it matches what is in this book. Use the ewfverify and afverify commands to verify that the hash codes stored in the AFF and E01 files match the computed values.</w:t>
      </w:r>
    </w:p>
    <w:p w:rsidR="0055555B" w:rsidRPr="007903F9" w:rsidRDefault="0055555B" w:rsidP="007903F9">
      <w:pPr>
        <w:pStyle w:val="ListParagraph"/>
        <w:widowControl w:val="0"/>
        <w:numPr>
          <w:ilvl w:val="0"/>
          <w:numId w:val="3"/>
          <w:numberingChange w:id="243" w:author="Scott Coté" w:date="2010-06-20T13:48: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9"/>
          <w:szCs w:val="19"/>
        </w:rPr>
      </w:pPr>
      <w:r w:rsidRPr="007903F9">
        <w:rPr>
          <w:rFonts w:ascii="Helvetica" w:hAnsi="Helvetica" w:cs="Helvetica"/>
          <w:color w:val="000000"/>
          <w:sz w:val="19"/>
          <w:szCs w:val="19"/>
        </w:rPr>
        <w:t>Convert the RAW file to an AFF and E01 files. Notice that the files are different than the distribution AFF and E01 files.</w:t>
      </w:r>
      <w:ins w:id="244" w:author="Scott Coté" w:date="2010-06-20T13:53:00Z">
        <w:r w:rsidR="00E57BDF">
          <w:rPr>
            <w:rFonts w:ascii="Helvetica" w:hAnsi="Helvetica" w:cs="Helvetica"/>
            <w:color w:val="000000"/>
            <w:sz w:val="19"/>
            <w:szCs w:val="19"/>
          </w:rPr>
          <w:t xml:space="preserve">  </w:t>
        </w:r>
        <w:commentRangeStart w:id="245"/>
        <w:r w:rsidR="00E57BDF">
          <w:rPr>
            <w:rFonts w:ascii="Helvetica" w:hAnsi="Helvetica" w:cs="Helvetica"/>
            <w:color w:val="000000"/>
            <w:sz w:val="19"/>
            <w:szCs w:val="19"/>
          </w:rPr>
          <w:t>Comments</w:t>
        </w:r>
      </w:ins>
      <w:commentRangeEnd w:id="245"/>
      <w:r w:rsidR="00E57BDF">
        <w:rPr>
          <w:rStyle w:val="CommentReference"/>
          <w:vanish/>
        </w:rPr>
        <w:commentReference w:id="245"/>
      </w:r>
    </w:p>
    <w:p w:rsidR="0055555B" w:rsidRPr="007903F9" w:rsidRDefault="0055555B" w:rsidP="007903F9">
      <w:pPr>
        <w:pStyle w:val="ListParagraph"/>
        <w:widowControl w:val="0"/>
        <w:numPr>
          <w:ilvl w:val="0"/>
          <w:numId w:val="3"/>
          <w:numberingChange w:id="246" w:author="Scott Coté" w:date="2010-06-20T13:48: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9"/>
          <w:szCs w:val="19"/>
        </w:rPr>
      </w:pPr>
      <w:r w:rsidRPr="007903F9">
        <w:rPr>
          <w:rFonts w:ascii="Helvetica" w:hAnsi="Helvetica" w:cs="Helvetica"/>
          <w:color w:val="000000"/>
          <w:sz w:val="19"/>
          <w:szCs w:val="19"/>
        </w:rPr>
        <w:t>Verify your converted files</w:t>
      </w:r>
      <w:ins w:id="247" w:author="Scott Coté" w:date="2010-06-20T13:55:00Z">
        <w:r w:rsidR="00536D08">
          <w:rPr>
            <w:rFonts w:ascii="Helvetica" w:hAnsi="Helvetica" w:cs="Helvetica"/>
            <w:color w:val="000000"/>
            <w:sz w:val="19"/>
            <w:szCs w:val="19"/>
          </w:rPr>
          <w:t xml:space="preserve"> using SHA1 as you did above</w:t>
        </w:r>
      </w:ins>
      <w:r w:rsidRPr="007903F9">
        <w:rPr>
          <w:rFonts w:ascii="Helvetica" w:hAnsi="Helvetica" w:cs="Helvetica"/>
          <w:color w:val="000000"/>
          <w:sz w:val="19"/>
          <w:szCs w:val="19"/>
        </w:rPr>
        <w:t>.</w:t>
      </w:r>
    </w:p>
    <w:p w:rsidR="0055555B" w:rsidRPr="007903F9" w:rsidRDefault="0055555B" w:rsidP="007903F9">
      <w:pPr>
        <w:pStyle w:val="ListParagraph"/>
        <w:widowControl w:val="0"/>
        <w:numPr>
          <w:ilvl w:val="0"/>
          <w:numId w:val="3"/>
          <w:numberingChange w:id="248" w:author="Scott Coté" w:date="2010-06-20T13:48:00Z" w:original=""/>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9"/>
          <w:szCs w:val="19"/>
        </w:rPr>
      </w:pPr>
      <w:r w:rsidRPr="007903F9">
        <w:rPr>
          <w:rFonts w:ascii="Helvetica" w:hAnsi="Helvetica" w:cs="Helvetica"/>
          <w:color w:val="000000"/>
          <w:sz w:val="19"/>
          <w:szCs w:val="19"/>
        </w:rPr>
        <w:t xml:space="preserve">Convert the distribution </w:t>
      </w:r>
      <w:commentRangeStart w:id="249"/>
      <w:r w:rsidRPr="007903F9">
        <w:rPr>
          <w:rFonts w:ascii="Helvetica" w:hAnsi="Helvetica" w:cs="Helvetica"/>
          <w:color w:val="000000"/>
          <w:sz w:val="19"/>
          <w:szCs w:val="19"/>
        </w:rPr>
        <w:t>AFF</w:t>
      </w:r>
      <w:commentRangeEnd w:id="249"/>
      <w:r w:rsidR="007D3CB2">
        <w:rPr>
          <w:rStyle w:val="CommentReference"/>
          <w:vanish/>
        </w:rPr>
        <w:commentReference w:id="249"/>
      </w:r>
      <w:r w:rsidRPr="007903F9">
        <w:rPr>
          <w:rFonts w:ascii="Helvetica" w:hAnsi="Helvetica" w:cs="Helvetica"/>
          <w:color w:val="000000"/>
          <w:sz w:val="19"/>
          <w:szCs w:val="19"/>
        </w:rPr>
        <w:t xml:space="preserve"> and E01 files back to raw files</w:t>
      </w:r>
      <w:ins w:id="250" w:author="Scott Coté" w:date="2010-06-20T14:00:00Z">
        <w:r w:rsidR="0094736A">
          <w:rPr>
            <w:rFonts w:ascii="Helvetica" w:hAnsi="Helvetica" w:cs="Helvetica"/>
            <w:color w:val="000000"/>
            <w:sz w:val="19"/>
            <w:szCs w:val="19"/>
          </w:rPr>
          <w:t xml:space="preserve"> </w:t>
        </w:r>
        <w:commentRangeStart w:id="251"/>
        <w:r w:rsidR="0094736A">
          <w:rPr>
            <w:rFonts w:ascii="Helvetica" w:hAnsi="Helvetica" w:cs="Helvetica"/>
            <w:color w:val="000000"/>
            <w:sz w:val="19"/>
            <w:szCs w:val="19"/>
          </w:rPr>
          <w:t>using tool [?]</w:t>
        </w:r>
      </w:ins>
      <w:r w:rsidRPr="007903F9">
        <w:rPr>
          <w:rFonts w:ascii="Helvetica" w:hAnsi="Helvetica" w:cs="Helvetica"/>
          <w:color w:val="000000"/>
          <w:sz w:val="19"/>
          <w:szCs w:val="19"/>
        </w:rPr>
        <w:t xml:space="preserve"> </w:t>
      </w:r>
      <w:commentRangeEnd w:id="251"/>
      <w:r w:rsidR="0094736A">
        <w:rPr>
          <w:rStyle w:val="CommentReference"/>
          <w:vanish/>
        </w:rPr>
        <w:commentReference w:id="251"/>
      </w:r>
      <w:r w:rsidRPr="007903F9">
        <w:rPr>
          <w:rFonts w:ascii="Helvetica" w:hAnsi="Helvetica" w:cs="Helvetica"/>
          <w:color w:val="000000"/>
          <w:sz w:val="19"/>
          <w:szCs w:val="19"/>
        </w:rPr>
        <w:t>and use the Unix —cmp— command to show that the resulting files match the distribution raw file.</w:t>
      </w:r>
    </w:p>
    <w:p w:rsidR="00F04320" w:rsidRDefault="00F04320"/>
    <w:sectPr w:rsidR="00F04320" w:rsidSect="00F04320">
      <w:pgSz w:w="12240" w:h="15840"/>
      <w:pgMar w:top="1440" w:right="1800" w:bottom="1440" w:left="1800" w:gutter="0"/>
      <w:noEndnote/>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Scott Coté" w:date="2010-06-20T13:59:00Z" w:initials="SC">
    <w:p w:rsidR="0052140E" w:rsidRDefault="0052140E">
      <w:pPr>
        <w:pStyle w:val="CommentText"/>
      </w:pPr>
      <w:r>
        <w:rPr>
          <w:rStyle w:val="CommentReference"/>
        </w:rPr>
        <w:annotationRef/>
      </w:r>
      <w:r>
        <w:rPr>
          <w:rFonts w:ascii="Helvetica" w:hAnsi="Helvetica" w:cs="Helvetica"/>
          <w:color w:val="000000"/>
          <w:sz w:val="19"/>
          <w:szCs w:val="19"/>
        </w:rPr>
        <w:t>tool? Procedure?  You ask them to do this later in the exercise section and don’t explain how it is done</w:t>
      </w:r>
    </w:p>
  </w:comment>
  <w:comment w:id="30" w:author="Scott Coté" w:date="2010-06-20T13:59:00Z" w:initials="SC">
    <w:p w:rsidR="0052140E" w:rsidRDefault="0052140E">
      <w:pPr>
        <w:pStyle w:val="CommentText"/>
      </w:pPr>
      <w:r>
        <w:rPr>
          <w:rStyle w:val="CommentReference"/>
        </w:rPr>
        <w:annotationRef/>
      </w:r>
      <w:r>
        <w:rPr>
          <w:rFonts w:ascii="Helvetica" w:hAnsi="Helvetica" w:cs="Helvetica"/>
          <w:color w:val="000000"/>
          <w:sz w:val="19"/>
          <w:szCs w:val="19"/>
        </w:rPr>
        <w:t>tool? Procedure?  You ask them to do this later in the exercise section and don’t explain how it is done</w:t>
      </w:r>
    </w:p>
  </w:comment>
  <w:comment w:id="147" w:author="Scott Coté" w:date="2010-06-20T13:59:00Z" w:initials="SC">
    <w:p w:rsidR="00826043" w:rsidRDefault="00826043">
      <w:pPr>
        <w:pStyle w:val="CommentText"/>
      </w:pPr>
      <w:r>
        <w:rPr>
          <w:rStyle w:val="CommentReference"/>
        </w:rPr>
        <w:annotationRef/>
      </w:r>
    </w:p>
    <w:p w:rsidR="00826043" w:rsidRDefault="00826043">
      <w:pPr>
        <w:pStyle w:val="CommentText"/>
      </w:pPr>
      <w:r>
        <w:t>Look up what the AFF stands for.</w:t>
      </w:r>
    </w:p>
  </w:comment>
  <w:comment w:id="232" w:author="Scott Coté" w:date="2010-07-07T10:26:00Z" w:initials="SC">
    <w:p w:rsidR="005613BD" w:rsidRDefault="00826043">
      <w:pPr>
        <w:pStyle w:val="CommentText"/>
      </w:pPr>
      <w:r>
        <w:rPr>
          <w:rStyle w:val="CommentReference"/>
        </w:rPr>
        <w:annotationRef/>
      </w:r>
      <w:r>
        <w:t>You should reference where to get these files from</w:t>
      </w:r>
      <w:r w:rsidR="005613BD">
        <w:t>.  I used:</w:t>
      </w:r>
    </w:p>
    <w:p w:rsidR="005613BD" w:rsidRDefault="005613BD" w:rsidP="005613BD">
      <w:pPr>
        <w:widowControl w:val="0"/>
        <w:autoSpaceDE w:val="0"/>
        <w:autoSpaceDN w:val="0"/>
        <w:adjustRightInd w:val="0"/>
        <w:spacing w:after="0"/>
        <w:rPr>
          <w:rFonts w:ascii="Monaco" w:hAnsi="Monaco" w:cs="Monaco"/>
          <w:color w:val="440000"/>
          <w:sz w:val="22"/>
          <w:szCs w:val="22"/>
        </w:rPr>
      </w:pPr>
    </w:p>
    <w:p w:rsidR="005613BD" w:rsidRDefault="002C4442" w:rsidP="005613BD">
      <w:pPr>
        <w:widowControl w:val="0"/>
        <w:autoSpaceDE w:val="0"/>
        <w:autoSpaceDN w:val="0"/>
        <w:adjustRightInd w:val="0"/>
        <w:spacing w:after="0"/>
        <w:rPr>
          <w:rFonts w:ascii="Monaco" w:hAnsi="Monaco" w:cs="Monaco"/>
          <w:color w:val="440000"/>
          <w:sz w:val="22"/>
          <w:szCs w:val="22"/>
        </w:rPr>
      </w:pPr>
      <w:hyperlink r:id="rId1" w:history="1">
        <w:r w:rsidR="005613BD">
          <w:rPr>
            <w:rFonts w:ascii="Monaco" w:hAnsi="Monaco" w:cs="Monaco"/>
            <w:color w:val="003F9F"/>
            <w:sz w:val="22"/>
            <w:szCs w:val="22"/>
            <w:u w:val="single" w:color="003F9F"/>
          </w:rPr>
          <w:t>http://sourceforge.net/projects/libewf/</w:t>
        </w:r>
      </w:hyperlink>
    </w:p>
    <w:p w:rsidR="005613BD" w:rsidRDefault="002C4442" w:rsidP="005613BD">
      <w:pPr>
        <w:widowControl w:val="0"/>
        <w:autoSpaceDE w:val="0"/>
        <w:autoSpaceDN w:val="0"/>
        <w:adjustRightInd w:val="0"/>
        <w:spacing w:after="0"/>
        <w:rPr>
          <w:rFonts w:ascii="Monaco" w:hAnsi="Monaco" w:cs="Monaco"/>
          <w:color w:val="440000"/>
          <w:sz w:val="22"/>
          <w:szCs w:val="22"/>
        </w:rPr>
      </w:pPr>
      <w:hyperlink r:id="rId2" w:history="1">
        <w:r w:rsidR="005613BD">
          <w:rPr>
            <w:rFonts w:ascii="Monaco" w:hAnsi="Monaco" w:cs="Monaco"/>
            <w:color w:val="003F9F"/>
            <w:sz w:val="22"/>
            <w:szCs w:val="22"/>
            <w:u w:val="single" w:color="003F9F"/>
          </w:rPr>
          <w:t>http://afflib.org/</w:t>
        </w:r>
      </w:hyperlink>
    </w:p>
    <w:p w:rsidR="005613BD" w:rsidRDefault="002C4442" w:rsidP="005613BD">
      <w:pPr>
        <w:widowControl w:val="0"/>
        <w:autoSpaceDE w:val="0"/>
        <w:autoSpaceDN w:val="0"/>
        <w:adjustRightInd w:val="0"/>
        <w:spacing w:after="0"/>
        <w:rPr>
          <w:rFonts w:ascii="Monaco" w:hAnsi="Monaco" w:cs="Monaco"/>
          <w:color w:val="440000"/>
          <w:sz w:val="22"/>
          <w:szCs w:val="22"/>
        </w:rPr>
      </w:pPr>
      <w:hyperlink r:id="rId3" w:history="1">
        <w:r w:rsidR="005613BD">
          <w:rPr>
            <w:rFonts w:ascii="Monaco" w:hAnsi="Monaco" w:cs="Monaco"/>
            <w:color w:val="003F9F"/>
            <w:sz w:val="22"/>
            <w:szCs w:val="22"/>
            <w:u w:val="single" w:color="003F9F"/>
          </w:rPr>
          <w:t>http://sourceforge.net/projects/sleuthkit/files/</w:t>
        </w:r>
      </w:hyperlink>
    </w:p>
    <w:p w:rsidR="00826043" w:rsidRDefault="00826043">
      <w:pPr>
        <w:pStyle w:val="CommentText"/>
      </w:pPr>
    </w:p>
  </w:comment>
  <w:comment w:id="241" w:author="Scott Coté" w:date="2010-06-20T13:59:00Z" w:initials="SC">
    <w:p w:rsidR="006249CE" w:rsidRDefault="006249CE">
      <w:pPr>
        <w:pStyle w:val="CommentText"/>
      </w:pPr>
      <w:r>
        <w:rPr>
          <w:rStyle w:val="CommentReference"/>
        </w:rPr>
        <w:annotationRef/>
      </w:r>
      <w:r>
        <w:t>Create a combined tar with all the files so you don’t have to download them one at a time</w:t>
      </w:r>
    </w:p>
  </w:comment>
  <w:comment w:id="245" w:author="Scott Coté" w:date="2010-06-20T13:59:00Z" w:initials="SC">
    <w:p w:rsidR="00E57BDF" w:rsidRDefault="00E57BDF">
      <w:pPr>
        <w:pStyle w:val="CommentText"/>
      </w:pPr>
      <w:r>
        <w:rPr>
          <w:rStyle w:val="CommentReference"/>
        </w:rPr>
        <w:annotationRef/>
      </w:r>
      <w:r>
        <w:t>How do they do the conversion and why are they different?</w:t>
      </w:r>
    </w:p>
  </w:comment>
  <w:comment w:id="249" w:author="Scott Coté" w:date="2010-06-20T13:59:00Z" w:initials="SC">
    <w:p w:rsidR="007D3CB2" w:rsidRDefault="007D3CB2">
      <w:pPr>
        <w:pStyle w:val="CommentText"/>
      </w:pPr>
      <w:r>
        <w:rPr>
          <w:rStyle w:val="CommentReference"/>
        </w:rPr>
        <w:annotationRef/>
      </w:r>
      <w:r>
        <w:t>Again, how do you convert between the formats?</w:t>
      </w:r>
    </w:p>
  </w:comment>
  <w:comment w:id="251" w:author="Scott Coté" w:date="2010-06-20T14:00:00Z" w:initials="SC">
    <w:p w:rsidR="0094736A" w:rsidRDefault="0094736A">
      <w:pPr>
        <w:pStyle w:val="CommentText"/>
      </w:pPr>
      <w:r>
        <w:rPr>
          <w:rStyle w:val="CommentReference"/>
        </w:rPr>
        <w:annotationRef/>
      </w:r>
      <w:r>
        <w:rPr>
          <w:rFonts w:ascii="Helvetica" w:hAnsi="Helvetica" w:cs="Helvetica"/>
          <w:color w:val="000000"/>
          <w:sz w:val="19"/>
          <w:szCs w:val="19"/>
        </w:rPr>
        <w:t>tool? Procedure?  You ask them to do this later in the exercise section and don’t explain how it is done</w:t>
      </w:r>
    </w:p>
  </w:comment>
</w:comments>
</file>

<file path=word/fontTable.xml><?xml version="1.0" encoding="utf-8"?>
<w:fonts xmlns:r="http://schemas.openxmlformats.org/officeDocument/2006/relationships" xmlns:w="http://schemas.openxmlformats.org/wordprocessingml/2006/main">
  <w:font w:name="Wingdings 2">
    <w:panose1 w:val="05020102010507070707"/>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1ECB"/>
    <w:multiLevelType w:val="hybridMultilevel"/>
    <w:tmpl w:val="316A0E5C"/>
    <w:lvl w:ilvl="0" w:tplc="C47A25EA">
      <w:start w:val="1"/>
      <w:numFmt w:val="bullet"/>
      <w:lvlText w:val=""/>
      <w:lvlJc w:val="left"/>
      <w:pPr>
        <w:ind w:left="720" w:hanging="360"/>
      </w:pPr>
      <w:rPr>
        <w:rFonts w:ascii="Wingdings 2" w:hAnsi="Wingdings 2" w:hint="default"/>
      </w:rPr>
    </w:lvl>
    <w:lvl w:ilvl="1" w:tplc="226AA4F4">
      <w:numFmt w:val="bullet"/>
      <w:lvlText w:val="–"/>
      <w:lvlJc w:val="left"/>
      <w:pPr>
        <w:ind w:left="1440" w:hanging="360"/>
      </w:pPr>
      <w:rPr>
        <w:rFonts w:ascii="Helvetica" w:eastAsiaTheme="minorHAnsi" w:hAnsi="Helvetica"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AA4A21"/>
    <w:multiLevelType w:val="hybridMultilevel"/>
    <w:tmpl w:val="4B02043A"/>
    <w:lvl w:ilvl="0" w:tplc="C47A25EA">
      <w:start w:val="1"/>
      <w:numFmt w:val="bullet"/>
      <w:lvlText w:val=""/>
      <w:lvlJc w:val="left"/>
      <w:pPr>
        <w:ind w:left="0" w:hanging="360"/>
      </w:pPr>
      <w:rPr>
        <w:rFonts w:ascii="Wingdings 2" w:hAnsi="Wingdings 2"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49131030"/>
    <w:multiLevelType w:val="hybridMultilevel"/>
    <w:tmpl w:val="77DEF72C"/>
    <w:lvl w:ilvl="0" w:tplc="C47A25EA">
      <w:start w:val="1"/>
      <w:numFmt w:val="bullet"/>
      <w:lvlText w:val=""/>
      <w:lvlJc w:val="left"/>
      <w:pPr>
        <w:ind w:left="0" w:hanging="360"/>
      </w:pPr>
      <w:rPr>
        <w:rFonts w:ascii="Wingdings 2" w:hAnsi="Wingdings 2"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5555B"/>
    <w:rsid w:val="000142C7"/>
    <w:rsid w:val="000D4A1A"/>
    <w:rsid w:val="00100097"/>
    <w:rsid w:val="001349E1"/>
    <w:rsid w:val="00195BDE"/>
    <w:rsid w:val="002C4442"/>
    <w:rsid w:val="002F52D3"/>
    <w:rsid w:val="003A3F1F"/>
    <w:rsid w:val="00474C9B"/>
    <w:rsid w:val="0049221F"/>
    <w:rsid w:val="005148A2"/>
    <w:rsid w:val="0052140E"/>
    <w:rsid w:val="005239AF"/>
    <w:rsid w:val="00527409"/>
    <w:rsid w:val="00536D08"/>
    <w:rsid w:val="0055555B"/>
    <w:rsid w:val="005613BD"/>
    <w:rsid w:val="006249CE"/>
    <w:rsid w:val="00661CB6"/>
    <w:rsid w:val="00684D92"/>
    <w:rsid w:val="006A698E"/>
    <w:rsid w:val="007903F9"/>
    <w:rsid w:val="0079532B"/>
    <w:rsid w:val="007D2507"/>
    <w:rsid w:val="007D3CB2"/>
    <w:rsid w:val="00826043"/>
    <w:rsid w:val="00837936"/>
    <w:rsid w:val="0094736A"/>
    <w:rsid w:val="00985BFA"/>
    <w:rsid w:val="00A21B35"/>
    <w:rsid w:val="00A610F8"/>
    <w:rsid w:val="00AA7477"/>
    <w:rsid w:val="00AB0A47"/>
    <w:rsid w:val="00B5334B"/>
    <w:rsid w:val="00B60827"/>
    <w:rsid w:val="00C134CA"/>
    <w:rsid w:val="00CA0C9E"/>
    <w:rsid w:val="00CB6D16"/>
    <w:rsid w:val="00CD584B"/>
    <w:rsid w:val="00D54629"/>
    <w:rsid w:val="00D82083"/>
    <w:rsid w:val="00E57BDF"/>
    <w:rsid w:val="00F04320"/>
    <w:rsid w:val="00FA1672"/>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857"/>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142C7"/>
    <w:pPr>
      <w:ind w:left="720"/>
      <w:contextualSpacing/>
    </w:pPr>
  </w:style>
  <w:style w:type="paragraph" w:styleId="Header">
    <w:name w:val="header"/>
    <w:basedOn w:val="Normal"/>
    <w:link w:val="HeaderChar"/>
    <w:uiPriority w:val="99"/>
    <w:semiHidden/>
    <w:unhideWhenUsed/>
    <w:rsid w:val="000142C7"/>
    <w:pPr>
      <w:tabs>
        <w:tab w:val="center" w:pos="4320"/>
        <w:tab w:val="right" w:pos="8640"/>
      </w:tabs>
      <w:spacing w:after="0"/>
    </w:pPr>
  </w:style>
  <w:style w:type="character" w:customStyle="1" w:styleId="HeaderChar">
    <w:name w:val="Header Char"/>
    <w:basedOn w:val="DefaultParagraphFont"/>
    <w:link w:val="Header"/>
    <w:uiPriority w:val="99"/>
    <w:semiHidden/>
    <w:rsid w:val="000142C7"/>
    <w:rPr>
      <w:sz w:val="24"/>
    </w:rPr>
  </w:style>
  <w:style w:type="paragraph" w:styleId="Footer">
    <w:name w:val="footer"/>
    <w:basedOn w:val="Normal"/>
    <w:link w:val="FooterChar"/>
    <w:uiPriority w:val="99"/>
    <w:semiHidden/>
    <w:unhideWhenUsed/>
    <w:rsid w:val="000142C7"/>
    <w:pPr>
      <w:tabs>
        <w:tab w:val="center" w:pos="4320"/>
        <w:tab w:val="right" w:pos="8640"/>
      </w:tabs>
      <w:spacing w:after="0"/>
    </w:pPr>
  </w:style>
  <w:style w:type="character" w:customStyle="1" w:styleId="FooterChar">
    <w:name w:val="Footer Char"/>
    <w:basedOn w:val="DefaultParagraphFont"/>
    <w:link w:val="Footer"/>
    <w:uiPriority w:val="99"/>
    <w:semiHidden/>
    <w:rsid w:val="000142C7"/>
    <w:rPr>
      <w:sz w:val="24"/>
    </w:rPr>
  </w:style>
  <w:style w:type="paragraph" w:styleId="BalloonText">
    <w:name w:val="Balloon Text"/>
    <w:basedOn w:val="Normal"/>
    <w:link w:val="BalloonTextChar"/>
    <w:uiPriority w:val="99"/>
    <w:semiHidden/>
    <w:unhideWhenUsed/>
    <w:rsid w:val="00D54629"/>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4629"/>
    <w:rPr>
      <w:rFonts w:ascii="Lucida Grande" w:hAnsi="Lucida Grande"/>
      <w:sz w:val="18"/>
      <w:szCs w:val="18"/>
    </w:rPr>
  </w:style>
  <w:style w:type="character" w:styleId="CommentReference">
    <w:name w:val="annotation reference"/>
    <w:basedOn w:val="DefaultParagraphFont"/>
    <w:uiPriority w:val="99"/>
    <w:semiHidden/>
    <w:unhideWhenUsed/>
    <w:rsid w:val="006A698E"/>
    <w:rPr>
      <w:sz w:val="18"/>
      <w:szCs w:val="18"/>
    </w:rPr>
  </w:style>
  <w:style w:type="paragraph" w:styleId="CommentText">
    <w:name w:val="annotation text"/>
    <w:basedOn w:val="Normal"/>
    <w:link w:val="CommentTextChar"/>
    <w:uiPriority w:val="99"/>
    <w:semiHidden/>
    <w:unhideWhenUsed/>
    <w:rsid w:val="006A698E"/>
    <w:rPr>
      <w:szCs w:val="24"/>
    </w:rPr>
  </w:style>
  <w:style w:type="character" w:customStyle="1" w:styleId="CommentTextChar">
    <w:name w:val="Comment Text Char"/>
    <w:basedOn w:val="DefaultParagraphFont"/>
    <w:link w:val="CommentText"/>
    <w:uiPriority w:val="99"/>
    <w:semiHidden/>
    <w:rsid w:val="006A698E"/>
    <w:rPr>
      <w:sz w:val="24"/>
      <w:szCs w:val="24"/>
    </w:rPr>
  </w:style>
  <w:style w:type="paragraph" w:styleId="CommentSubject">
    <w:name w:val="annotation subject"/>
    <w:basedOn w:val="CommentText"/>
    <w:next w:val="CommentText"/>
    <w:link w:val="CommentSubjectChar"/>
    <w:uiPriority w:val="99"/>
    <w:semiHidden/>
    <w:unhideWhenUsed/>
    <w:rsid w:val="006A698E"/>
    <w:rPr>
      <w:b/>
      <w:bCs/>
      <w:sz w:val="20"/>
      <w:szCs w:val="20"/>
    </w:rPr>
  </w:style>
  <w:style w:type="character" w:customStyle="1" w:styleId="CommentSubjectChar">
    <w:name w:val="Comment Subject Char"/>
    <w:basedOn w:val="CommentTextChar"/>
    <w:link w:val="CommentSubject"/>
    <w:uiPriority w:val="99"/>
    <w:semiHidden/>
    <w:rsid w:val="006A698E"/>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ourceforge.net/projects/libewf/" TargetMode="External"/><Relationship Id="rId2" Type="http://schemas.openxmlformats.org/officeDocument/2006/relationships/hyperlink" Target="http://afflib.org/" TargetMode="External"/><Relationship Id="rId3" Type="http://schemas.openxmlformats.org/officeDocument/2006/relationships/hyperlink" Target="http://sourceforge.net/projects/sleuthkit/files/"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1141</Words>
  <Characters>6507</Characters>
  <Application>Microsoft Macintosh Word</Application>
  <DocSecurity>0</DocSecurity>
  <Lines>54</Lines>
  <Paragraphs>13</Paragraphs>
  <ScaleCrop>false</ScaleCrop>
  <Company>Coté Consulting, Inc.</Company>
  <LinksUpToDate>false</LinksUpToDate>
  <CharactersWithSpaces>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Coté</dc:creator>
  <cp:keywords/>
  <cp:lastModifiedBy>Simson Garfinkel</cp:lastModifiedBy>
  <cp:revision>2</cp:revision>
  <dcterms:created xsi:type="dcterms:W3CDTF">2010-08-06T04:09:00Z</dcterms:created>
  <dcterms:modified xsi:type="dcterms:W3CDTF">2010-08-06T04:09:00Z</dcterms:modified>
</cp:coreProperties>
</file>